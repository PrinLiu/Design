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DD163" w14:textId="77777777" w:rsidR="00AE02DE" w:rsidRPr="002927BA" w:rsidRDefault="00AE02DE" w:rsidP="00AE02DE">
      <w:pPr>
        <w:spacing w:after="360"/>
        <w:rPr>
          <w:rFonts w:ascii="Arial" w:hAnsi="Arial" w:cs="Arial" w:hint="eastAsia"/>
          <w:lang w:eastAsia="zh-CN"/>
        </w:rPr>
      </w:pPr>
    </w:p>
    <w:p w14:paraId="5906AA5D" w14:textId="77777777" w:rsidR="00AE02DE" w:rsidRPr="002927BA" w:rsidRDefault="00AE02DE" w:rsidP="00AE02DE">
      <w:pPr>
        <w:spacing w:after="360"/>
        <w:rPr>
          <w:rFonts w:ascii="Arial" w:hAnsi="Arial" w:cs="Arial"/>
        </w:rPr>
      </w:pPr>
    </w:p>
    <w:p w14:paraId="6FC2A519" w14:textId="77777777" w:rsidR="00AE02DE" w:rsidRPr="002927BA" w:rsidRDefault="00AE02DE" w:rsidP="00AE02DE">
      <w:pPr>
        <w:spacing w:after="360"/>
        <w:rPr>
          <w:rFonts w:ascii="Arial" w:hAnsi="Arial" w:cs="Arial"/>
        </w:rPr>
      </w:pPr>
    </w:p>
    <w:p w14:paraId="19449ED4" w14:textId="34D74B36" w:rsidR="00AE02DE" w:rsidRPr="002927BA" w:rsidRDefault="00F435C5" w:rsidP="00AE02DE">
      <w:pPr>
        <w:pStyle w:val="Documenttitle"/>
        <w:spacing w:after="360"/>
        <w:rPr>
          <w:rFonts w:cs="Arial"/>
        </w:rPr>
      </w:pPr>
      <w:r>
        <w:rPr>
          <w:rFonts w:cs="Arial"/>
        </w:rPr>
        <w:t xml:space="preserve">Project Miracle </w:t>
      </w:r>
      <w:r w:rsidR="00AE02DE" w:rsidRPr="002927BA">
        <w:rPr>
          <w:rFonts w:cs="Arial"/>
        </w:rPr>
        <w:t xml:space="preserve">- High Level Design (HLD) </w:t>
      </w:r>
    </w:p>
    <w:p w14:paraId="788DF079" w14:textId="77777777" w:rsidR="00AE02DE" w:rsidRPr="002927BA" w:rsidRDefault="00AE02DE" w:rsidP="00AE02DE">
      <w:pPr>
        <w:rPr>
          <w:rFonts w:ascii="Arial" w:hAnsi="Arial" w:cs="Arial"/>
          <w:lang w:val="en-US"/>
        </w:rPr>
      </w:pPr>
    </w:p>
    <w:p w14:paraId="784F3A67" w14:textId="1A442578" w:rsidR="00AE02DE" w:rsidRPr="00011D8F" w:rsidRDefault="0064185D" w:rsidP="00AE02DE">
      <w:pPr>
        <w:rPr>
          <w:rFonts w:ascii="Arial" w:hAnsi="Arial" w:cs="Arial"/>
          <w:sz w:val="60"/>
          <w:lang w:val="en-US" w:eastAsia="zh-CN"/>
        </w:rPr>
      </w:pPr>
      <w:r>
        <w:rPr>
          <w:rFonts w:ascii="Arial" w:hAnsi="Arial" w:cs="Arial"/>
          <w:sz w:val="60"/>
          <w:lang w:val="en-US" w:eastAsia="zh-CN"/>
        </w:rPr>
        <w:t>Personal</w:t>
      </w:r>
      <w:r w:rsidR="00011D8F">
        <w:rPr>
          <w:rFonts w:ascii="Arial" w:hAnsi="Arial" w:cs="Arial"/>
          <w:sz w:val="60"/>
          <w:lang w:val="en-US" w:eastAsia="zh-CN"/>
        </w:rPr>
        <w:t xml:space="preserve"> Banking Voice Assistant for Mobile Phone</w:t>
      </w:r>
    </w:p>
    <w:p w14:paraId="128089B7" w14:textId="77777777" w:rsidR="00AE02DE" w:rsidRPr="002927BA" w:rsidRDefault="00AE02DE" w:rsidP="00AE02DE">
      <w:pPr>
        <w:rPr>
          <w:rFonts w:ascii="Arial" w:hAnsi="Arial" w:cs="Arial"/>
          <w:lang w:val="en-US" w:eastAsia="zh-CN"/>
        </w:rPr>
      </w:pPr>
    </w:p>
    <w:p w14:paraId="682FF48A" w14:textId="77777777" w:rsidR="00AE02DE" w:rsidRPr="002927BA" w:rsidRDefault="00AE02DE" w:rsidP="00AE02DE">
      <w:pPr>
        <w:rPr>
          <w:rFonts w:ascii="Arial" w:hAnsi="Arial" w:cs="Arial"/>
          <w:lang w:val="en-US" w:eastAsia="zh-CN"/>
        </w:rPr>
      </w:pPr>
    </w:p>
    <w:p w14:paraId="12C541C7" w14:textId="77777777" w:rsidR="00AE02DE" w:rsidRPr="002927BA" w:rsidRDefault="00AE02DE" w:rsidP="00AE02DE">
      <w:pPr>
        <w:rPr>
          <w:rFonts w:ascii="Arial" w:hAnsi="Arial" w:cs="Arial"/>
          <w:lang w:val="en-US" w:eastAsia="zh-CN"/>
        </w:rPr>
      </w:pPr>
    </w:p>
    <w:p w14:paraId="34793B7F" w14:textId="77777777" w:rsidR="00AE02DE" w:rsidRPr="002927BA" w:rsidRDefault="00AE02DE" w:rsidP="00AE02DE">
      <w:pPr>
        <w:rPr>
          <w:rFonts w:ascii="Arial" w:hAnsi="Arial" w:cs="Arial"/>
          <w:lang w:val="en-US" w:eastAsia="zh-CN"/>
        </w:rPr>
      </w:pPr>
    </w:p>
    <w:tbl>
      <w:tblPr>
        <w:tblW w:w="9210" w:type="dxa"/>
        <w:tblInd w:w="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560"/>
        <w:gridCol w:w="240"/>
        <w:gridCol w:w="7410"/>
      </w:tblGrid>
      <w:tr w:rsidR="00AE02DE" w:rsidRPr="002927BA" w14:paraId="72AC944C" w14:textId="77777777" w:rsidTr="00F435C5">
        <w:trPr>
          <w:cantSplit/>
          <w:trHeight w:hRule="exact" w:val="300"/>
        </w:trPr>
        <w:tc>
          <w:tcPr>
            <w:tcW w:w="1560" w:type="dxa"/>
            <w:tcBorders>
              <w:left w:val="nil"/>
              <w:right w:val="nil"/>
            </w:tcBorders>
          </w:tcPr>
          <w:p w14:paraId="29EC4690" w14:textId="77777777" w:rsidR="00AE02DE" w:rsidRPr="002927BA" w:rsidRDefault="00AE02DE" w:rsidP="00F435C5">
            <w:pPr>
              <w:pStyle w:val="Tableheader"/>
              <w:ind w:right="-108"/>
              <w:rPr>
                <w:rFonts w:cs="Arial"/>
              </w:rPr>
            </w:pPr>
            <w:r w:rsidRPr="002927BA">
              <w:rPr>
                <w:rFonts w:cs="Arial"/>
              </w:rPr>
              <w:t>Status</w:t>
            </w:r>
          </w:p>
        </w:tc>
        <w:tc>
          <w:tcPr>
            <w:tcW w:w="240" w:type="dxa"/>
            <w:tcBorders>
              <w:top w:val="nil"/>
              <w:left w:val="nil"/>
              <w:bottom w:val="nil"/>
              <w:right w:val="nil"/>
            </w:tcBorders>
          </w:tcPr>
          <w:p w14:paraId="685BCA77" w14:textId="77777777" w:rsidR="00AE02DE" w:rsidRPr="002927BA" w:rsidRDefault="00AE02DE" w:rsidP="00F435C5">
            <w:pPr>
              <w:pStyle w:val="Tableheader"/>
              <w:rPr>
                <w:rFonts w:cs="Arial"/>
              </w:rPr>
            </w:pPr>
          </w:p>
        </w:tc>
        <w:tc>
          <w:tcPr>
            <w:tcW w:w="7410" w:type="dxa"/>
            <w:tcBorders>
              <w:left w:val="nil"/>
              <w:right w:val="nil"/>
            </w:tcBorders>
          </w:tcPr>
          <w:p w14:paraId="2473345D" w14:textId="7B16BCB3" w:rsidR="00AE02DE" w:rsidRPr="002927BA" w:rsidRDefault="00011D8F" w:rsidP="00F435C5">
            <w:pPr>
              <w:pStyle w:val="Tabletext"/>
              <w:tabs>
                <w:tab w:val="right" w:pos="7194"/>
              </w:tabs>
              <w:rPr>
                <w:rFonts w:ascii="Arial" w:hAnsi="Arial" w:cs="Arial"/>
              </w:rPr>
            </w:pPr>
            <w:r>
              <w:rPr>
                <w:rFonts w:ascii="Arial" w:hAnsi="Arial" w:cs="Arial"/>
                <w:sz w:val="18"/>
                <w:szCs w:val="18"/>
              </w:rPr>
              <w:t>First</w:t>
            </w:r>
            <w:r w:rsidR="00AE02DE">
              <w:rPr>
                <w:rFonts w:ascii="Arial" w:hAnsi="Arial" w:cs="Arial"/>
                <w:sz w:val="18"/>
                <w:szCs w:val="18"/>
              </w:rPr>
              <w:t xml:space="preserve"> </w:t>
            </w:r>
            <w:r w:rsidR="00AE02DE" w:rsidRPr="002927BA">
              <w:rPr>
                <w:rFonts w:ascii="Arial" w:hAnsi="Arial" w:cs="Arial"/>
                <w:sz w:val="18"/>
                <w:szCs w:val="18"/>
              </w:rPr>
              <w:t>Draft</w:t>
            </w:r>
            <w:r w:rsidR="00AE02DE" w:rsidRPr="002927BA">
              <w:rPr>
                <w:rFonts w:ascii="Arial" w:hAnsi="Arial" w:cs="Arial"/>
              </w:rPr>
              <w:tab/>
            </w:r>
          </w:p>
        </w:tc>
      </w:tr>
      <w:tr w:rsidR="00AE02DE" w:rsidRPr="002927BA" w14:paraId="7CCD13C0" w14:textId="77777777" w:rsidTr="00F435C5">
        <w:trPr>
          <w:cantSplit/>
          <w:trHeight w:hRule="exact" w:val="607"/>
        </w:trPr>
        <w:tc>
          <w:tcPr>
            <w:tcW w:w="1560" w:type="dxa"/>
            <w:tcBorders>
              <w:left w:val="nil"/>
              <w:right w:val="nil"/>
            </w:tcBorders>
          </w:tcPr>
          <w:p w14:paraId="61C21082" w14:textId="77777777" w:rsidR="00AE02DE" w:rsidRPr="002927BA" w:rsidRDefault="00AE02DE" w:rsidP="00F435C5">
            <w:pPr>
              <w:pStyle w:val="Tableheader"/>
              <w:ind w:right="-108"/>
              <w:rPr>
                <w:rFonts w:cs="Arial"/>
              </w:rPr>
            </w:pPr>
            <w:r w:rsidRPr="002927BA">
              <w:rPr>
                <w:rFonts w:cs="Arial"/>
              </w:rPr>
              <w:t>Author</w:t>
            </w:r>
          </w:p>
        </w:tc>
        <w:tc>
          <w:tcPr>
            <w:tcW w:w="240" w:type="dxa"/>
            <w:tcBorders>
              <w:top w:val="nil"/>
              <w:left w:val="nil"/>
              <w:bottom w:val="nil"/>
              <w:right w:val="nil"/>
            </w:tcBorders>
          </w:tcPr>
          <w:p w14:paraId="6D003074" w14:textId="77777777" w:rsidR="00AE02DE" w:rsidRPr="002927BA" w:rsidRDefault="00AE02DE" w:rsidP="00F435C5">
            <w:pPr>
              <w:pStyle w:val="Tableheader"/>
              <w:rPr>
                <w:rFonts w:cs="Arial"/>
              </w:rPr>
            </w:pPr>
          </w:p>
        </w:tc>
        <w:tc>
          <w:tcPr>
            <w:tcW w:w="7410" w:type="dxa"/>
            <w:tcBorders>
              <w:left w:val="nil"/>
              <w:right w:val="nil"/>
            </w:tcBorders>
          </w:tcPr>
          <w:p w14:paraId="3B4FBB31" w14:textId="79C77A15" w:rsidR="00AE02DE" w:rsidRPr="002927BA" w:rsidRDefault="00011D8F" w:rsidP="00F435C5">
            <w:pPr>
              <w:pStyle w:val="Tabletext"/>
              <w:rPr>
                <w:rFonts w:ascii="Arial" w:hAnsi="Arial" w:cs="Arial"/>
                <w:sz w:val="18"/>
                <w:szCs w:val="18"/>
              </w:rPr>
            </w:pPr>
            <w:r>
              <w:rPr>
                <w:rFonts w:ascii="Arial" w:hAnsi="Arial" w:cs="Arial"/>
                <w:sz w:val="18"/>
                <w:szCs w:val="18"/>
              </w:rPr>
              <w:t>Fergie F Z PENG</w:t>
            </w:r>
          </w:p>
        </w:tc>
      </w:tr>
      <w:tr w:rsidR="00AE02DE" w:rsidRPr="002927BA" w14:paraId="3AEA10E7" w14:textId="77777777" w:rsidTr="00F435C5">
        <w:trPr>
          <w:cantSplit/>
          <w:trHeight w:hRule="exact" w:val="300"/>
        </w:trPr>
        <w:tc>
          <w:tcPr>
            <w:tcW w:w="1560" w:type="dxa"/>
            <w:tcBorders>
              <w:left w:val="nil"/>
              <w:right w:val="nil"/>
            </w:tcBorders>
          </w:tcPr>
          <w:p w14:paraId="627B9B7E" w14:textId="77777777" w:rsidR="00AE02DE" w:rsidRPr="002927BA" w:rsidRDefault="00AE02DE" w:rsidP="00F435C5">
            <w:pPr>
              <w:pStyle w:val="Tableheader"/>
              <w:ind w:right="-108"/>
              <w:rPr>
                <w:rFonts w:cs="Arial"/>
              </w:rPr>
            </w:pPr>
            <w:r w:rsidRPr="002927BA">
              <w:rPr>
                <w:rFonts w:cs="Arial"/>
              </w:rPr>
              <w:t>Date</w:t>
            </w:r>
          </w:p>
        </w:tc>
        <w:tc>
          <w:tcPr>
            <w:tcW w:w="240" w:type="dxa"/>
            <w:tcBorders>
              <w:top w:val="nil"/>
              <w:left w:val="nil"/>
              <w:bottom w:val="nil"/>
              <w:right w:val="nil"/>
            </w:tcBorders>
          </w:tcPr>
          <w:p w14:paraId="3B091C99" w14:textId="77777777" w:rsidR="00AE02DE" w:rsidRPr="002927BA" w:rsidRDefault="00AE02DE" w:rsidP="00F435C5">
            <w:pPr>
              <w:pStyle w:val="Tableheader"/>
              <w:rPr>
                <w:rFonts w:cs="Arial"/>
              </w:rPr>
            </w:pPr>
          </w:p>
        </w:tc>
        <w:tc>
          <w:tcPr>
            <w:tcW w:w="7410" w:type="dxa"/>
            <w:tcBorders>
              <w:left w:val="nil"/>
              <w:right w:val="nil"/>
            </w:tcBorders>
          </w:tcPr>
          <w:p w14:paraId="679ADBAB" w14:textId="4FDCDD42" w:rsidR="00AE02DE" w:rsidRPr="002927BA" w:rsidRDefault="00276FA7" w:rsidP="00F435C5">
            <w:pPr>
              <w:pStyle w:val="Tabletext"/>
              <w:rPr>
                <w:rFonts w:ascii="Arial" w:hAnsi="Arial" w:cs="Arial"/>
                <w:sz w:val="18"/>
                <w:szCs w:val="18"/>
              </w:rPr>
            </w:pPr>
            <w:ins w:id="0" w:author="fergie.f.z.peng@noexternalmail.hsbc.com" w:date="2017-11-20T14:43:00Z">
              <w:r>
                <w:rPr>
                  <w:rFonts w:ascii="Arial" w:hAnsi="Arial" w:cs="Arial"/>
                  <w:sz w:val="18"/>
                  <w:szCs w:val="18"/>
                </w:rPr>
                <w:t>20</w:t>
              </w:r>
            </w:ins>
            <w:del w:id="1" w:author="fergie.f.z.peng@noexternalmail.hsbc.com" w:date="2017-11-20T14:43:00Z">
              <w:r w:rsidR="00011D8F" w:rsidDel="00276FA7">
                <w:rPr>
                  <w:rFonts w:ascii="Arial" w:hAnsi="Arial" w:cs="Arial"/>
                  <w:sz w:val="18"/>
                  <w:szCs w:val="18"/>
                </w:rPr>
                <w:delText>17</w:delText>
              </w:r>
            </w:del>
            <w:r w:rsidR="00AE02DE" w:rsidRPr="002927BA">
              <w:rPr>
                <w:rFonts w:ascii="Arial" w:hAnsi="Arial" w:cs="Arial"/>
                <w:sz w:val="18"/>
                <w:szCs w:val="18"/>
              </w:rPr>
              <w:t xml:space="preserve"> </w:t>
            </w:r>
            <w:r w:rsidR="00011D8F">
              <w:rPr>
                <w:rFonts w:ascii="Arial" w:hAnsi="Arial" w:cs="Arial"/>
                <w:sz w:val="18"/>
                <w:szCs w:val="18"/>
              </w:rPr>
              <w:t>November</w:t>
            </w:r>
            <w:r w:rsidR="00AE02DE" w:rsidRPr="002927BA">
              <w:rPr>
                <w:rFonts w:ascii="Arial" w:hAnsi="Arial" w:cs="Arial"/>
                <w:sz w:val="18"/>
                <w:szCs w:val="18"/>
              </w:rPr>
              <w:t xml:space="preserve"> 2017</w:t>
            </w:r>
          </w:p>
        </w:tc>
      </w:tr>
    </w:tbl>
    <w:p w14:paraId="40974955" w14:textId="77777777" w:rsidR="00AE02DE" w:rsidRPr="002927BA" w:rsidRDefault="00AE02DE" w:rsidP="00AE02DE">
      <w:pPr>
        <w:spacing w:before="360"/>
        <w:rPr>
          <w:rFonts w:ascii="Arial" w:hAnsi="Arial" w:cs="Arial"/>
          <w:b/>
          <w:sz w:val="32"/>
          <w:szCs w:val="32"/>
        </w:rPr>
      </w:pPr>
    </w:p>
    <w:p w14:paraId="06E50C70" w14:textId="216C393F" w:rsidR="00AE02DE" w:rsidRPr="002927BA" w:rsidRDefault="00AE02DE" w:rsidP="00AE02DE">
      <w:pPr>
        <w:spacing w:before="0"/>
        <w:rPr>
          <w:rFonts w:ascii="Arial" w:hAnsi="Arial" w:cs="Arial"/>
          <w:b/>
          <w:sz w:val="32"/>
          <w:szCs w:val="32"/>
        </w:rPr>
      </w:pPr>
      <w:r w:rsidRPr="002927BA">
        <w:rPr>
          <w:rFonts w:ascii="Arial" w:hAnsi="Arial" w:cs="Arial"/>
          <w:b/>
          <w:szCs w:val="32"/>
        </w:rPr>
        <w:t xml:space="preserve">Version </w:t>
      </w:r>
      <w:r w:rsidR="00011D8F">
        <w:rPr>
          <w:rFonts w:ascii="Arial" w:hAnsi="Arial" w:cs="Arial"/>
          <w:b/>
          <w:szCs w:val="32"/>
        </w:rPr>
        <w:t>–</w:t>
      </w:r>
      <w:r w:rsidRPr="002927BA">
        <w:rPr>
          <w:rFonts w:ascii="Arial" w:hAnsi="Arial" w:cs="Arial"/>
          <w:b/>
          <w:szCs w:val="32"/>
        </w:rPr>
        <w:t xml:space="preserve"> </w:t>
      </w:r>
      <w:r w:rsidR="00011D8F">
        <w:rPr>
          <w:rFonts w:ascii="Arial" w:hAnsi="Arial" w:cs="Arial"/>
          <w:b/>
          <w:szCs w:val="32"/>
        </w:rPr>
        <w:t>0.1</w:t>
      </w:r>
      <w:ins w:id="2" w:author="fergie.f.z.peng@noexternalmail.hsbc.com" w:date="2017-11-20T14:43:00Z">
        <w:r w:rsidR="00276FA7">
          <w:rPr>
            <w:rFonts w:ascii="Arial" w:hAnsi="Arial" w:cs="Arial"/>
            <w:b/>
            <w:szCs w:val="32"/>
          </w:rPr>
          <w:t>.1</w:t>
        </w:r>
      </w:ins>
      <w:r w:rsidRPr="002927BA">
        <w:rPr>
          <w:rFonts w:ascii="Arial" w:hAnsi="Arial" w:cs="Arial"/>
          <w:b/>
          <w:sz w:val="32"/>
          <w:szCs w:val="32"/>
        </w:rPr>
        <w:br w:type="page"/>
      </w:r>
    </w:p>
    <w:p w14:paraId="4B59C6A6" w14:textId="3A9D2C0B" w:rsidR="00AE02DE" w:rsidRPr="00F435C5" w:rsidRDefault="00011D8F" w:rsidP="00AE02DE">
      <w:pPr>
        <w:spacing w:after="240"/>
        <w:rPr>
          <w:rFonts w:ascii="Arial" w:hAnsi="Arial" w:cs="Arial"/>
          <w:b/>
          <w:sz w:val="32"/>
          <w:szCs w:val="32"/>
        </w:rPr>
      </w:pPr>
      <w:r w:rsidRPr="00011D8F">
        <w:rPr>
          <w:rFonts w:ascii="Arial" w:hAnsi="Arial" w:cs="Arial"/>
          <w:b/>
          <w:sz w:val="32"/>
          <w:szCs w:val="32"/>
        </w:rPr>
        <w:lastRenderedPageBreak/>
        <w:t xml:space="preserve">Revision History </w:t>
      </w:r>
    </w:p>
    <w:p w14:paraId="3045C6B4" w14:textId="21695A52" w:rsidR="00011D8F" w:rsidRPr="004A3D32" w:rsidRDefault="00011D8F" w:rsidP="00011D8F">
      <w:pPr>
        <w:pStyle w:val="Bulletedliststyleheading"/>
      </w:pPr>
    </w:p>
    <w:tbl>
      <w:tblPr>
        <w:tblW w:w="900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72" w:type="dxa"/>
          <w:left w:w="115" w:type="dxa"/>
          <w:right w:w="115" w:type="dxa"/>
        </w:tblCellMar>
        <w:tblLook w:val="01E0" w:firstRow="1" w:lastRow="1" w:firstColumn="1" w:lastColumn="1" w:noHBand="0" w:noVBand="0"/>
      </w:tblPr>
      <w:tblGrid>
        <w:gridCol w:w="1080"/>
        <w:gridCol w:w="1800"/>
        <w:gridCol w:w="2160"/>
        <w:gridCol w:w="3960"/>
      </w:tblGrid>
      <w:tr w:rsidR="00011D8F" w:rsidRPr="00901B5C" w14:paraId="3070BD50" w14:textId="77777777" w:rsidTr="00F435C5">
        <w:trPr>
          <w:cantSplit/>
          <w:tblHeader/>
          <w:jc w:val="center"/>
        </w:trPr>
        <w:tc>
          <w:tcPr>
            <w:tcW w:w="1080" w:type="dxa"/>
            <w:tcBorders>
              <w:top w:val="single" w:sz="4" w:space="0" w:color="FFFFFF"/>
              <w:left w:val="single" w:sz="4" w:space="0" w:color="FFFFFF"/>
              <w:bottom w:val="single" w:sz="4" w:space="0" w:color="FFFFFF"/>
              <w:right w:val="single" w:sz="4" w:space="0" w:color="FFFFFF"/>
            </w:tcBorders>
            <w:shd w:val="clear" w:color="auto" w:fill="FF0000"/>
          </w:tcPr>
          <w:p w14:paraId="7FE4C56C" w14:textId="77777777" w:rsidR="00011D8F" w:rsidRPr="00901B5C" w:rsidRDefault="00011D8F" w:rsidP="00F435C5">
            <w:pPr>
              <w:pStyle w:val="BodyText1"/>
              <w:rPr>
                <w:b/>
                <w:color w:val="FFFFFF"/>
                <w:sz w:val="18"/>
              </w:rPr>
            </w:pPr>
            <w:r w:rsidRPr="00901B5C">
              <w:rPr>
                <w:b/>
                <w:color w:val="FFFFFF"/>
                <w:sz w:val="18"/>
              </w:rPr>
              <w:t>Version</w:t>
            </w:r>
          </w:p>
        </w:tc>
        <w:tc>
          <w:tcPr>
            <w:tcW w:w="1800" w:type="dxa"/>
            <w:tcBorders>
              <w:top w:val="single" w:sz="4" w:space="0" w:color="FFFFFF"/>
              <w:left w:val="single" w:sz="4" w:space="0" w:color="FFFFFF"/>
              <w:bottom w:val="single" w:sz="4" w:space="0" w:color="FFFFFF"/>
              <w:right w:val="single" w:sz="4" w:space="0" w:color="FFFFFF"/>
            </w:tcBorders>
            <w:shd w:val="clear" w:color="auto" w:fill="FF0000"/>
          </w:tcPr>
          <w:p w14:paraId="0676BEDE" w14:textId="77777777" w:rsidR="00011D8F" w:rsidRPr="00901B5C" w:rsidRDefault="00011D8F" w:rsidP="00F435C5">
            <w:pPr>
              <w:pStyle w:val="BodyText1"/>
              <w:rPr>
                <w:b/>
                <w:color w:val="FFFFFF"/>
                <w:sz w:val="18"/>
              </w:rPr>
            </w:pPr>
            <w:r w:rsidRPr="00901B5C">
              <w:rPr>
                <w:b/>
                <w:color w:val="FFFFFF"/>
                <w:sz w:val="18"/>
              </w:rPr>
              <w:t>Date</w:t>
            </w:r>
          </w:p>
        </w:tc>
        <w:tc>
          <w:tcPr>
            <w:tcW w:w="2160" w:type="dxa"/>
            <w:tcBorders>
              <w:top w:val="single" w:sz="4" w:space="0" w:color="FFFFFF"/>
              <w:left w:val="single" w:sz="4" w:space="0" w:color="FFFFFF"/>
              <w:bottom w:val="single" w:sz="4" w:space="0" w:color="FFFFFF"/>
              <w:right w:val="single" w:sz="4" w:space="0" w:color="FFFFFF"/>
            </w:tcBorders>
            <w:shd w:val="clear" w:color="auto" w:fill="FF0000"/>
          </w:tcPr>
          <w:p w14:paraId="1484FD3A" w14:textId="77777777" w:rsidR="00011D8F" w:rsidRPr="00901B5C" w:rsidRDefault="00011D8F" w:rsidP="00F435C5">
            <w:pPr>
              <w:pStyle w:val="BodyText1"/>
              <w:rPr>
                <w:b/>
                <w:color w:val="FFFFFF"/>
                <w:sz w:val="18"/>
              </w:rPr>
            </w:pPr>
            <w:r w:rsidRPr="00901B5C">
              <w:rPr>
                <w:b/>
                <w:color w:val="FFFFFF"/>
                <w:sz w:val="18"/>
              </w:rPr>
              <w:t>Updated By</w:t>
            </w:r>
          </w:p>
        </w:tc>
        <w:tc>
          <w:tcPr>
            <w:tcW w:w="3960" w:type="dxa"/>
            <w:tcBorders>
              <w:top w:val="single" w:sz="4" w:space="0" w:color="FFFFFF"/>
              <w:left w:val="single" w:sz="4" w:space="0" w:color="FFFFFF"/>
              <w:bottom w:val="single" w:sz="4" w:space="0" w:color="FFFFFF"/>
              <w:right w:val="single" w:sz="4" w:space="0" w:color="FFFFFF"/>
            </w:tcBorders>
            <w:shd w:val="clear" w:color="auto" w:fill="FF0000"/>
          </w:tcPr>
          <w:p w14:paraId="4CF364D9" w14:textId="77777777" w:rsidR="00011D8F" w:rsidRPr="00901B5C" w:rsidRDefault="00011D8F" w:rsidP="00F435C5">
            <w:pPr>
              <w:pStyle w:val="BodyText1"/>
              <w:rPr>
                <w:b/>
                <w:color w:val="FFFFFF"/>
                <w:sz w:val="18"/>
              </w:rPr>
            </w:pPr>
            <w:r w:rsidRPr="00901B5C">
              <w:rPr>
                <w:b/>
                <w:color w:val="FFFFFF"/>
                <w:sz w:val="18"/>
              </w:rPr>
              <w:t>Reason for Issue</w:t>
            </w:r>
          </w:p>
        </w:tc>
      </w:tr>
      <w:tr w:rsidR="00011D8F" w:rsidRPr="00901B5C" w14:paraId="2CCF34FF" w14:textId="77777777" w:rsidTr="00F435C5">
        <w:trPr>
          <w:cantSplit/>
          <w:trHeight w:val="250"/>
          <w:jc w:val="center"/>
        </w:trPr>
        <w:tc>
          <w:tcPr>
            <w:tcW w:w="1080" w:type="dxa"/>
            <w:tcBorders>
              <w:top w:val="single" w:sz="4" w:space="0" w:color="FFFFFF"/>
              <w:left w:val="single" w:sz="4" w:space="0" w:color="FFFFFF"/>
              <w:bottom w:val="single" w:sz="4" w:space="0" w:color="FFFFFF"/>
              <w:right w:val="single" w:sz="4" w:space="0" w:color="FFFFFF"/>
            </w:tcBorders>
            <w:shd w:val="clear" w:color="auto" w:fill="C8C8C8"/>
          </w:tcPr>
          <w:p w14:paraId="701B6FCA" w14:textId="7908ED5F" w:rsidR="00011D8F" w:rsidRPr="00465101" w:rsidRDefault="00011D8F" w:rsidP="00F435C5">
            <w:pPr>
              <w:pStyle w:val="BodyText1"/>
              <w:rPr>
                <w:sz w:val="18"/>
                <w:szCs w:val="18"/>
              </w:rPr>
            </w:pPr>
            <w:r w:rsidRPr="00465101">
              <w:rPr>
                <w:sz w:val="18"/>
                <w:szCs w:val="18"/>
              </w:rPr>
              <w:t>0.1</w:t>
            </w:r>
          </w:p>
        </w:tc>
        <w:tc>
          <w:tcPr>
            <w:tcW w:w="1800" w:type="dxa"/>
            <w:tcBorders>
              <w:top w:val="single" w:sz="4" w:space="0" w:color="FFFFFF"/>
              <w:left w:val="single" w:sz="4" w:space="0" w:color="FFFFFF"/>
              <w:bottom w:val="single" w:sz="4" w:space="0" w:color="FFFFFF"/>
              <w:right w:val="single" w:sz="4" w:space="0" w:color="FFFFFF"/>
            </w:tcBorders>
            <w:shd w:val="clear" w:color="auto" w:fill="C8C8C8"/>
          </w:tcPr>
          <w:p w14:paraId="679C8E65" w14:textId="07F5BAB9" w:rsidR="00011D8F" w:rsidRPr="00465101" w:rsidRDefault="00011D8F" w:rsidP="00F435C5">
            <w:pPr>
              <w:pStyle w:val="BodyText1"/>
              <w:rPr>
                <w:sz w:val="18"/>
                <w:szCs w:val="18"/>
              </w:rPr>
            </w:pPr>
            <w:r>
              <w:rPr>
                <w:sz w:val="18"/>
                <w:szCs w:val="18"/>
              </w:rPr>
              <w:t>17 Nov</w:t>
            </w:r>
            <w:r w:rsidRPr="00465101">
              <w:rPr>
                <w:sz w:val="18"/>
                <w:szCs w:val="18"/>
              </w:rPr>
              <w:t xml:space="preserve"> 201</w:t>
            </w:r>
            <w:r>
              <w:rPr>
                <w:sz w:val="18"/>
                <w:szCs w:val="18"/>
              </w:rPr>
              <w:t>7</w:t>
            </w:r>
          </w:p>
        </w:tc>
        <w:tc>
          <w:tcPr>
            <w:tcW w:w="2160" w:type="dxa"/>
            <w:tcBorders>
              <w:top w:val="single" w:sz="4" w:space="0" w:color="FFFFFF"/>
              <w:left w:val="single" w:sz="4" w:space="0" w:color="FFFFFF"/>
              <w:bottom w:val="single" w:sz="4" w:space="0" w:color="FFFFFF"/>
              <w:right w:val="single" w:sz="4" w:space="0" w:color="FFFFFF"/>
            </w:tcBorders>
            <w:shd w:val="clear" w:color="auto" w:fill="C8C8C8"/>
          </w:tcPr>
          <w:p w14:paraId="7C0F95D3" w14:textId="77777777" w:rsidR="00011D8F" w:rsidRPr="00465101" w:rsidRDefault="00011D8F" w:rsidP="00F435C5">
            <w:pPr>
              <w:pStyle w:val="BodyText1"/>
              <w:rPr>
                <w:sz w:val="18"/>
                <w:szCs w:val="18"/>
              </w:rPr>
            </w:pPr>
            <w:r>
              <w:rPr>
                <w:sz w:val="18"/>
                <w:szCs w:val="18"/>
              </w:rPr>
              <w:t>Fergie F Z PENG</w:t>
            </w:r>
          </w:p>
        </w:tc>
        <w:tc>
          <w:tcPr>
            <w:tcW w:w="3960" w:type="dxa"/>
            <w:tcBorders>
              <w:top w:val="single" w:sz="4" w:space="0" w:color="FFFFFF"/>
              <w:left w:val="single" w:sz="4" w:space="0" w:color="FFFFFF"/>
              <w:bottom w:val="single" w:sz="4" w:space="0" w:color="FFFFFF"/>
              <w:right w:val="single" w:sz="4" w:space="0" w:color="FFFFFF"/>
            </w:tcBorders>
            <w:shd w:val="clear" w:color="auto" w:fill="C8C8C8"/>
          </w:tcPr>
          <w:p w14:paraId="7CF3B762" w14:textId="77777777" w:rsidR="00011D8F" w:rsidRPr="00465101" w:rsidRDefault="00011D8F" w:rsidP="00F435C5">
            <w:pPr>
              <w:pStyle w:val="BodyText1"/>
              <w:rPr>
                <w:sz w:val="18"/>
                <w:szCs w:val="18"/>
              </w:rPr>
            </w:pPr>
            <w:r w:rsidRPr="00465101">
              <w:rPr>
                <w:sz w:val="18"/>
                <w:szCs w:val="18"/>
              </w:rPr>
              <w:t>Initial Draft</w:t>
            </w:r>
          </w:p>
        </w:tc>
      </w:tr>
      <w:tr w:rsidR="00011D8F" w:rsidRPr="00901B5C" w14:paraId="5F8E575D" w14:textId="77777777" w:rsidTr="00F435C5">
        <w:trPr>
          <w:cantSplit/>
          <w:jc w:val="center"/>
        </w:trPr>
        <w:tc>
          <w:tcPr>
            <w:tcW w:w="1080" w:type="dxa"/>
            <w:tcBorders>
              <w:top w:val="single" w:sz="4" w:space="0" w:color="FFFFFF"/>
              <w:left w:val="single" w:sz="4" w:space="0" w:color="FFFFFF"/>
              <w:bottom w:val="single" w:sz="4" w:space="0" w:color="FFFFFF"/>
              <w:right w:val="single" w:sz="4" w:space="0" w:color="FFFFFF"/>
            </w:tcBorders>
            <w:shd w:val="clear" w:color="auto" w:fill="C8C8C8"/>
          </w:tcPr>
          <w:p w14:paraId="2430E0FF" w14:textId="200B0EBA" w:rsidR="00011D8F" w:rsidRDefault="00276FA7" w:rsidP="00F435C5">
            <w:pPr>
              <w:pStyle w:val="BodyText1"/>
              <w:rPr>
                <w:sz w:val="18"/>
              </w:rPr>
            </w:pPr>
            <w:ins w:id="3" w:author="fergie.f.z.peng@noexternalmail.hsbc.com" w:date="2017-11-20T14:42:00Z">
              <w:r>
                <w:rPr>
                  <w:rFonts w:hint="eastAsia"/>
                  <w:sz w:val="18"/>
                  <w:lang w:eastAsia="zh-CN"/>
                </w:rPr>
                <w:t>0.1.1</w:t>
              </w:r>
            </w:ins>
          </w:p>
        </w:tc>
        <w:tc>
          <w:tcPr>
            <w:tcW w:w="1800" w:type="dxa"/>
            <w:tcBorders>
              <w:top w:val="single" w:sz="4" w:space="0" w:color="FFFFFF"/>
              <w:left w:val="single" w:sz="4" w:space="0" w:color="FFFFFF"/>
              <w:bottom w:val="single" w:sz="4" w:space="0" w:color="FFFFFF"/>
              <w:right w:val="single" w:sz="4" w:space="0" w:color="FFFFFF"/>
            </w:tcBorders>
            <w:shd w:val="clear" w:color="auto" w:fill="C8C8C8"/>
          </w:tcPr>
          <w:p w14:paraId="02345F9F" w14:textId="560A9747" w:rsidR="00011D8F" w:rsidRDefault="00276FA7" w:rsidP="00F435C5">
            <w:pPr>
              <w:pStyle w:val="BodyText1"/>
              <w:rPr>
                <w:sz w:val="18"/>
              </w:rPr>
            </w:pPr>
            <w:ins w:id="4" w:author="fergie.f.z.peng@noexternalmail.hsbc.com" w:date="2017-11-20T14:42:00Z">
              <w:r>
                <w:rPr>
                  <w:rFonts w:hint="eastAsia"/>
                  <w:sz w:val="18"/>
                  <w:lang w:eastAsia="zh-CN"/>
                </w:rPr>
                <w:t>20 Nov 2017</w:t>
              </w:r>
            </w:ins>
          </w:p>
        </w:tc>
        <w:tc>
          <w:tcPr>
            <w:tcW w:w="2160" w:type="dxa"/>
            <w:tcBorders>
              <w:top w:val="single" w:sz="4" w:space="0" w:color="FFFFFF"/>
              <w:left w:val="single" w:sz="4" w:space="0" w:color="FFFFFF"/>
              <w:bottom w:val="single" w:sz="4" w:space="0" w:color="FFFFFF"/>
              <w:right w:val="single" w:sz="4" w:space="0" w:color="FFFFFF"/>
            </w:tcBorders>
            <w:shd w:val="clear" w:color="auto" w:fill="C8C8C8"/>
          </w:tcPr>
          <w:p w14:paraId="2E450718" w14:textId="2CF31EBE" w:rsidR="00011D8F" w:rsidRDefault="00276FA7" w:rsidP="00F435C5">
            <w:pPr>
              <w:pStyle w:val="BodyText1"/>
              <w:rPr>
                <w:sz w:val="18"/>
              </w:rPr>
            </w:pPr>
            <w:ins w:id="5" w:author="fergie.f.z.peng@noexternalmail.hsbc.com" w:date="2017-11-20T14:42:00Z">
              <w:r>
                <w:rPr>
                  <w:rFonts w:hint="eastAsia"/>
                  <w:sz w:val="18"/>
                  <w:lang w:eastAsia="zh-CN"/>
                </w:rPr>
                <w:t>Fergie F Z</w:t>
              </w:r>
            </w:ins>
            <w:ins w:id="6" w:author="fergie.f.z.peng@noexternalmail.hsbc.com" w:date="2017-11-20T14:43:00Z">
              <w:r>
                <w:rPr>
                  <w:rFonts w:hint="eastAsia"/>
                  <w:sz w:val="18"/>
                  <w:lang w:eastAsia="zh-CN"/>
                </w:rPr>
                <w:t xml:space="preserve"> PENG</w:t>
              </w:r>
            </w:ins>
          </w:p>
        </w:tc>
        <w:tc>
          <w:tcPr>
            <w:tcW w:w="3960" w:type="dxa"/>
            <w:tcBorders>
              <w:top w:val="single" w:sz="4" w:space="0" w:color="FFFFFF"/>
              <w:left w:val="single" w:sz="4" w:space="0" w:color="FFFFFF"/>
              <w:bottom w:val="single" w:sz="4" w:space="0" w:color="FFFFFF"/>
              <w:right w:val="single" w:sz="4" w:space="0" w:color="FFFFFF"/>
            </w:tcBorders>
            <w:shd w:val="clear" w:color="auto" w:fill="C8C8C8"/>
          </w:tcPr>
          <w:p w14:paraId="292DDD45" w14:textId="7C13DF58" w:rsidR="00011D8F" w:rsidRDefault="00276FA7" w:rsidP="00F435C5">
            <w:pPr>
              <w:pStyle w:val="BodyText1"/>
              <w:rPr>
                <w:sz w:val="18"/>
              </w:rPr>
            </w:pPr>
            <w:ins w:id="7" w:author="fergie.f.z.peng@noexternalmail.hsbc.com" w:date="2017-11-20T14:43:00Z">
              <w:r>
                <w:rPr>
                  <w:rFonts w:hint="eastAsia"/>
                  <w:sz w:val="18"/>
                  <w:lang w:eastAsia="zh-CN"/>
                </w:rPr>
                <w:t>Supplementation</w:t>
              </w:r>
              <w:r>
                <w:rPr>
                  <w:sz w:val="18"/>
                </w:rPr>
                <w:t xml:space="preserve"> after stand-up meeting</w:t>
              </w:r>
            </w:ins>
          </w:p>
        </w:tc>
      </w:tr>
      <w:tr w:rsidR="00011D8F" w:rsidRPr="00901B5C" w14:paraId="595594DC" w14:textId="77777777" w:rsidTr="00F435C5">
        <w:trPr>
          <w:cantSplit/>
          <w:jc w:val="center"/>
        </w:trPr>
        <w:tc>
          <w:tcPr>
            <w:tcW w:w="1080" w:type="dxa"/>
            <w:tcBorders>
              <w:top w:val="single" w:sz="4" w:space="0" w:color="FFFFFF"/>
              <w:left w:val="single" w:sz="4" w:space="0" w:color="FFFFFF"/>
              <w:bottom w:val="single" w:sz="4" w:space="0" w:color="FFFFFF"/>
              <w:right w:val="single" w:sz="4" w:space="0" w:color="FFFFFF"/>
            </w:tcBorders>
            <w:shd w:val="clear" w:color="auto" w:fill="C8C8C8"/>
          </w:tcPr>
          <w:p w14:paraId="72BA6692" w14:textId="77777777" w:rsidR="00011D8F" w:rsidRPr="00901B5C" w:rsidRDefault="00011D8F" w:rsidP="00F435C5">
            <w:pPr>
              <w:pStyle w:val="BodyText1"/>
              <w:rPr>
                <w:sz w:val="18"/>
              </w:rPr>
            </w:pPr>
          </w:p>
        </w:tc>
        <w:tc>
          <w:tcPr>
            <w:tcW w:w="1800" w:type="dxa"/>
            <w:tcBorders>
              <w:top w:val="single" w:sz="4" w:space="0" w:color="FFFFFF"/>
              <w:left w:val="single" w:sz="4" w:space="0" w:color="FFFFFF"/>
              <w:bottom w:val="single" w:sz="4" w:space="0" w:color="FFFFFF"/>
              <w:right w:val="single" w:sz="4" w:space="0" w:color="FFFFFF"/>
            </w:tcBorders>
            <w:shd w:val="clear" w:color="auto" w:fill="C8C8C8"/>
          </w:tcPr>
          <w:p w14:paraId="73FDDC6E" w14:textId="77777777" w:rsidR="00011D8F" w:rsidRPr="00465101" w:rsidRDefault="00011D8F" w:rsidP="00F435C5">
            <w:pPr>
              <w:pStyle w:val="BodyText1"/>
              <w:rPr>
                <w:sz w:val="18"/>
                <w:szCs w:val="18"/>
              </w:rPr>
            </w:pPr>
          </w:p>
        </w:tc>
        <w:tc>
          <w:tcPr>
            <w:tcW w:w="2160" w:type="dxa"/>
            <w:tcBorders>
              <w:top w:val="single" w:sz="4" w:space="0" w:color="FFFFFF"/>
              <w:left w:val="single" w:sz="4" w:space="0" w:color="FFFFFF"/>
              <w:bottom w:val="single" w:sz="4" w:space="0" w:color="FFFFFF"/>
              <w:right w:val="single" w:sz="4" w:space="0" w:color="FFFFFF"/>
            </w:tcBorders>
            <w:shd w:val="clear" w:color="auto" w:fill="C8C8C8"/>
          </w:tcPr>
          <w:p w14:paraId="6CFE6FA7" w14:textId="77777777" w:rsidR="00011D8F" w:rsidRPr="00901B5C" w:rsidRDefault="00011D8F" w:rsidP="00F435C5">
            <w:pPr>
              <w:pStyle w:val="BodyText1"/>
              <w:rPr>
                <w:sz w:val="18"/>
              </w:rPr>
            </w:pPr>
          </w:p>
        </w:tc>
        <w:tc>
          <w:tcPr>
            <w:tcW w:w="3960" w:type="dxa"/>
            <w:tcBorders>
              <w:top w:val="single" w:sz="4" w:space="0" w:color="FFFFFF"/>
              <w:left w:val="single" w:sz="4" w:space="0" w:color="FFFFFF"/>
              <w:bottom w:val="single" w:sz="4" w:space="0" w:color="FFFFFF"/>
              <w:right w:val="single" w:sz="4" w:space="0" w:color="FFFFFF"/>
            </w:tcBorders>
            <w:shd w:val="clear" w:color="auto" w:fill="C8C8C8"/>
          </w:tcPr>
          <w:p w14:paraId="780E5812" w14:textId="77777777" w:rsidR="00011D8F" w:rsidRPr="00901B5C" w:rsidRDefault="00011D8F" w:rsidP="00F435C5">
            <w:pPr>
              <w:pStyle w:val="BodyText1"/>
              <w:rPr>
                <w:sz w:val="18"/>
              </w:rPr>
            </w:pPr>
          </w:p>
        </w:tc>
      </w:tr>
      <w:tr w:rsidR="00011D8F" w:rsidRPr="00901B5C" w14:paraId="382F1598" w14:textId="77777777" w:rsidTr="00F435C5">
        <w:trPr>
          <w:cantSplit/>
          <w:jc w:val="center"/>
        </w:trPr>
        <w:tc>
          <w:tcPr>
            <w:tcW w:w="1080" w:type="dxa"/>
            <w:tcBorders>
              <w:top w:val="single" w:sz="4" w:space="0" w:color="FFFFFF"/>
              <w:left w:val="single" w:sz="4" w:space="0" w:color="FFFFFF"/>
              <w:bottom w:val="single" w:sz="4" w:space="0" w:color="FFFFFF"/>
              <w:right w:val="single" w:sz="4" w:space="0" w:color="FFFFFF"/>
            </w:tcBorders>
            <w:shd w:val="clear" w:color="auto" w:fill="C8C8C8"/>
          </w:tcPr>
          <w:p w14:paraId="433CB289" w14:textId="77777777" w:rsidR="00011D8F" w:rsidRPr="00901B5C" w:rsidRDefault="00011D8F" w:rsidP="00F435C5">
            <w:pPr>
              <w:pStyle w:val="BodyText1"/>
              <w:rPr>
                <w:sz w:val="18"/>
              </w:rPr>
            </w:pPr>
          </w:p>
        </w:tc>
        <w:tc>
          <w:tcPr>
            <w:tcW w:w="1800" w:type="dxa"/>
            <w:tcBorders>
              <w:top w:val="single" w:sz="4" w:space="0" w:color="FFFFFF"/>
              <w:left w:val="single" w:sz="4" w:space="0" w:color="FFFFFF"/>
              <w:bottom w:val="single" w:sz="4" w:space="0" w:color="FFFFFF"/>
              <w:right w:val="single" w:sz="4" w:space="0" w:color="FFFFFF"/>
            </w:tcBorders>
            <w:shd w:val="clear" w:color="auto" w:fill="C8C8C8"/>
          </w:tcPr>
          <w:p w14:paraId="0A99F9DB" w14:textId="77777777" w:rsidR="00011D8F" w:rsidRPr="00901B5C" w:rsidRDefault="00011D8F" w:rsidP="00F435C5">
            <w:pPr>
              <w:pStyle w:val="BodyText1"/>
              <w:rPr>
                <w:sz w:val="18"/>
              </w:rPr>
            </w:pPr>
          </w:p>
        </w:tc>
        <w:tc>
          <w:tcPr>
            <w:tcW w:w="2160" w:type="dxa"/>
            <w:tcBorders>
              <w:top w:val="single" w:sz="4" w:space="0" w:color="FFFFFF"/>
              <w:left w:val="single" w:sz="4" w:space="0" w:color="FFFFFF"/>
              <w:bottom w:val="single" w:sz="4" w:space="0" w:color="FFFFFF"/>
              <w:right w:val="single" w:sz="4" w:space="0" w:color="FFFFFF"/>
            </w:tcBorders>
            <w:shd w:val="clear" w:color="auto" w:fill="C8C8C8"/>
          </w:tcPr>
          <w:p w14:paraId="5012EFFE" w14:textId="77777777" w:rsidR="00011D8F" w:rsidRPr="00901B5C" w:rsidRDefault="00011D8F" w:rsidP="00F435C5">
            <w:pPr>
              <w:pStyle w:val="BodyText1"/>
              <w:rPr>
                <w:sz w:val="18"/>
              </w:rPr>
            </w:pPr>
          </w:p>
        </w:tc>
        <w:tc>
          <w:tcPr>
            <w:tcW w:w="3960" w:type="dxa"/>
            <w:tcBorders>
              <w:top w:val="single" w:sz="4" w:space="0" w:color="FFFFFF"/>
              <w:left w:val="single" w:sz="4" w:space="0" w:color="FFFFFF"/>
              <w:bottom w:val="single" w:sz="4" w:space="0" w:color="FFFFFF"/>
              <w:right w:val="single" w:sz="4" w:space="0" w:color="FFFFFF"/>
            </w:tcBorders>
            <w:shd w:val="clear" w:color="auto" w:fill="C8C8C8"/>
          </w:tcPr>
          <w:p w14:paraId="018DCE46" w14:textId="77777777" w:rsidR="00011D8F" w:rsidRPr="00901B5C" w:rsidRDefault="00011D8F" w:rsidP="00F435C5">
            <w:pPr>
              <w:pStyle w:val="BodyText1"/>
              <w:rPr>
                <w:sz w:val="18"/>
              </w:rPr>
            </w:pPr>
          </w:p>
        </w:tc>
      </w:tr>
      <w:tr w:rsidR="00011D8F" w:rsidRPr="00901B5C" w14:paraId="6C46AEAF" w14:textId="77777777" w:rsidTr="00F435C5">
        <w:trPr>
          <w:cantSplit/>
          <w:jc w:val="center"/>
        </w:trPr>
        <w:tc>
          <w:tcPr>
            <w:tcW w:w="1080" w:type="dxa"/>
            <w:tcBorders>
              <w:top w:val="single" w:sz="4" w:space="0" w:color="FFFFFF"/>
              <w:left w:val="single" w:sz="4" w:space="0" w:color="FFFFFF"/>
              <w:bottom w:val="single" w:sz="4" w:space="0" w:color="FFFFFF"/>
              <w:right w:val="single" w:sz="4" w:space="0" w:color="FFFFFF"/>
            </w:tcBorders>
            <w:shd w:val="clear" w:color="auto" w:fill="C8C8C8"/>
          </w:tcPr>
          <w:p w14:paraId="015C2A9C" w14:textId="77777777" w:rsidR="00011D8F" w:rsidRPr="00901B5C" w:rsidRDefault="00011D8F" w:rsidP="00F435C5">
            <w:pPr>
              <w:pStyle w:val="BodyText1"/>
              <w:rPr>
                <w:sz w:val="18"/>
              </w:rPr>
            </w:pPr>
          </w:p>
        </w:tc>
        <w:tc>
          <w:tcPr>
            <w:tcW w:w="1800" w:type="dxa"/>
            <w:tcBorders>
              <w:top w:val="single" w:sz="4" w:space="0" w:color="FFFFFF"/>
              <w:left w:val="single" w:sz="4" w:space="0" w:color="FFFFFF"/>
              <w:bottom w:val="single" w:sz="4" w:space="0" w:color="FFFFFF"/>
              <w:right w:val="single" w:sz="4" w:space="0" w:color="FFFFFF"/>
            </w:tcBorders>
            <w:shd w:val="clear" w:color="auto" w:fill="C8C8C8"/>
          </w:tcPr>
          <w:p w14:paraId="47DB5F10" w14:textId="77777777" w:rsidR="00011D8F" w:rsidRPr="00901B5C" w:rsidRDefault="00011D8F" w:rsidP="00F435C5">
            <w:pPr>
              <w:pStyle w:val="BodyText1"/>
              <w:rPr>
                <w:sz w:val="18"/>
              </w:rPr>
            </w:pPr>
          </w:p>
        </w:tc>
        <w:tc>
          <w:tcPr>
            <w:tcW w:w="2160" w:type="dxa"/>
            <w:tcBorders>
              <w:top w:val="single" w:sz="4" w:space="0" w:color="FFFFFF"/>
              <w:left w:val="single" w:sz="4" w:space="0" w:color="FFFFFF"/>
              <w:bottom w:val="single" w:sz="4" w:space="0" w:color="FFFFFF"/>
              <w:right w:val="single" w:sz="4" w:space="0" w:color="FFFFFF"/>
            </w:tcBorders>
            <w:shd w:val="clear" w:color="auto" w:fill="C8C8C8"/>
          </w:tcPr>
          <w:p w14:paraId="45DAD216" w14:textId="77777777" w:rsidR="00011D8F" w:rsidRPr="00901B5C" w:rsidRDefault="00011D8F" w:rsidP="00F435C5">
            <w:pPr>
              <w:pStyle w:val="BodyText1"/>
              <w:rPr>
                <w:sz w:val="18"/>
              </w:rPr>
            </w:pPr>
          </w:p>
        </w:tc>
        <w:tc>
          <w:tcPr>
            <w:tcW w:w="3960" w:type="dxa"/>
            <w:tcBorders>
              <w:top w:val="single" w:sz="4" w:space="0" w:color="FFFFFF"/>
              <w:left w:val="single" w:sz="4" w:space="0" w:color="FFFFFF"/>
              <w:bottom w:val="single" w:sz="4" w:space="0" w:color="FFFFFF"/>
              <w:right w:val="single" w:sz="4" w:space="0" w:color="FFFFFF"/>
            </w:tcBorders>
            <w:shd w:val="clear" w:color="auto" w:fill="C8C8C8"/>
          </w:tcPr>
          <w:p w14:paraId="76BA8329" w14:textId="77777777" w:rsidR="00011D8F" w:rsidRPr="00901B5C" w:rsidRDefault="00011D8F" w:rsidP="00F435C5">
            <w:pPr>
              <w:pStyle w:val="BodyText1"/>
              <w:rPr>
                <w:sz w:val="18"/>
              </w:rPr>
            </w:pPr>
          </w:p>
        </w:tc>
      </w:tr>
      <w:tr w:rsidR="00011D8F" w:rsidRPr="001F39E9" w14:paraId="110A65FE" w14:textId="77777777" w:rsidTr="00F435C5">
        <w:trPr>
          <w:cantSplit/>
          <w:jc w:val="center"/>
        </w:trPr>
        <w:tc>
          <w:tcPr>
            <w:tcW w:w="1080" w:type="dxa"/>
            <w:tcBorders>
              <w:top w:val="single" w:sz="4" w:space="0" w:color="FFFFFF"/>
              <w:left w:val="single" w:sz="4" w:space="0" w:color="FFFFFF"/>
              <w:bottom w:val="single" w:sz="4" w:space="0" w:color="FFFFFF"/>
              <w:right w:val="single" w:sz="4" w:space="0" w:color="FFFFFF"/>
            </w:tcBorders>
            <w:shd w:val="clear" w:color="auto" w:fill="C8C8C8"/>
          </w:tcPr>
          <w:p w14:paraId="6EA853E7" w14:textId="77777777" w:rsidR="00011D8F" w:rsidRPr="001F39E9" w:rsidRDefault="00011D8F" w:rsidP="00F435C5">
            <w:pPr>
              <w:pStyle w:val="BodyText1"/>
              <w:rPr>
                <w:sz w:val="18"/>
              </w:rPr>
            </w:pPr>
          </w:p>
        </w:tc>
        <w:tc>
          <w:tcPr>
            <w:tcW w:w="1800" w:type="dxa"/>
            <w:tcBorders>
              <w:top w:val="single" w:sz="4" w:space="0" w:color="FFFFFF"/>
              <w:left w:val="single" w:sz="4" w:space="0" w:color="FFFFFF"/>
              <w:bottom w:val="single" w:sz="4" w:space="0" w:color="FFFFFF"/>
              <w:right w:val="single" w:sz="4" w:space="0" w:color="FFFFFF"/>
            </w:tcBorders>
            <w:shd w:val="clear" w:color="auto" w:fill="C8C8C8"/>
          </w:tcPr>
          <w:p w14:paraId="4AA7A726" w14:textId="77777777" w:rsidR="00011D8F" w:rsidRPr="00901B5C" w:rsidRDefault="00011D8F" w:rsidP="00F435C5">
            <w:pPr>
              <w:pStyle w:val="BodyText1"/>
              <w:rPr>
                <w:sz w:val="18"/>
              </w:rPr>
            </w:pPr>
          </w:p>
        </w:tc>
        <w:tc>
          <w:tcPr>
            <w:tcW w:w="2160" w:type="dxa"/>
            <w:tcBorders>
              <w:top w:val="single" w:sz="4" w:space="0" w:color="FFFFFF"/>
              <w:left w:val="single" w:sz="4" w:space="0" w:color="FFFFFF"/>
              <w:bottom w:val="single" w:sz="4" w:space="0" w:color="FFFFFF"/>
              <w:right w:val="single" w:sz="4" w:space="0" w:color="FFFFFF"/>
            </w:tcBorders>
            <w:shd w:val="clear" w:color="auto" w:fill="C8C8C8"/>
          </w:tcPr>
          <w:p w14:paraId="1CC43BBE" w14:textId="77777777" w:rsidR="00011D8F" w:rsidRPr="00901B5C" w:rsidRDefault="00011D8F" w:rsidP="00F435C5">
            <w:pPr>
              <w:pStyle w:val="BodyText1"/>
              <w:rPr>
                <w:sz w:val="18"/>
              </w:rPr>
            </w:pPr>
          </w:p>
        </w:tc>
        <w:tc>
          <w:tcPr>
            <w:tcW w:w="3960" w:type="dxa"/>
            <w:tcBorders>
              <w:top w:val="single" w:sz="4" w:space="0" w:color="FFFFFF"/>
              <w:left w:val="single" w:sz="4" w:space="0" w:color="FFFFFF"/>
              <w:bottom w:val="single" w:sz="4" w:space="0" w:color="FFFFFF"/>
              <w:right w:val="single" w:sz="4" w:space="0" w:color="FFFFFF"/>
            </w:tcBorders>
            <w:shd w:val="clear" w:color="auto" w:fill="C8C8C8"/>
          </w:tcPr>
          <w:p w14:paraId="2F34A0D2" w14:textId="77777777" w:rsidR="00011D8F" w:rsidRPr="00901B5C" w:rsidRDefault="00011D8F" w:rsidP="00F435C5">
            <w:pPr>
              <w:pStyle w:val="BodyText1"/>
              <w:rPr>
                <w:sz w:val="18"/>
              </w:rPr>
            </w:pPr>
          </w:p>
        </w:tc>
      </w:tr>
      <w:tr w:rsidR="00011D8F" w:rsidRPr="00901B5C" w14:paraId="72954273" w14:textId="77777777" w:rsidTr="00F435C5">
        <w:trPr>
          <w:cantSplit/>
          <w:jc w:val="center"/>
        </w:trPr>
        <w:tc>
          <w:tcPr>
            <w:tcW w:w="1080" w:type="dxa"/>
            <w:tcBorders>
              <w:top w:val="single" w:sz="4" w:space="0" w:color="FFFFFF"/>
              <w:left w:val="single" w:sz="4" w:space="0" w:color="FFFFFF"/>
              <w:bottom w:val="single" w:sz="4" w:space="0" w:color="FFFFFF"/>
              <w:right w:val="single" w:sz="4" w:space="0" w:color="FFFFFF"/>
            </w:tcBorders>
            <w:shd w:val="clear" w:color="auto" w:fill="C8C8C8"/>
          </w:tcPr>
          <w:p w14:paraId="56F7829C" w14:textId="77777777" w:rsidR="00011D8F" w:rsidRPr="00901B5C" w:rsidRDefault="00011D8F" w:rsidP="00F435C5">
            <w:pPr>
              <w:pStyle w:val="BodyText1"/>
              <w:rPr>
                <w:sz w:val="18"/>
              </w:rPr>
            </w:pPr>
          </w:p>
        </w:tc>
        <w:tc>
          <w:tcPr>
            <w:tcW w:w="1800" w:type="dxa"/>
            <w:tcBorders>
              <w:top w:val="single" w:sz="4" w:space="0" w:color="FFFFFF"/>
              <w:left w:val="single" w:sz="4" w:space="0" w:color="FFFFFF"/>
              <w:bottom w:val="single" w:sz="4" w:space="0" w:color="FFFFFF"/>
              <w:right w:val="single" w:sz="4" w:space="0" w:color="FFFFFF"/>
            </w:tcBorders>
            <w:shd w:val="clear" w:color="auto" w:fill="C8C8C8"/>
          </w:tcPr>
          <w:p w14:paraId="705A837E" w14:textId="77777777" w:rsidR="00011D8F" w:rsidRPr="00901B5C" w:rsidRDefault="00011D8F" w:rsidP="00F435C5">
            <w:pPr>
              <w:pStyle w:val="BodyText1"/>
              <w:rPr>
                <w:sz w:val="18"/>
              </w:rPr>
            </w:pPr>
          </w:p>
        </w:tc>
        <w:tc>
          <w:tcPr>
            <w:tcW w:w="2160" w:type="dxa"/>
            <w:tcBorders>
              <w:top w:val="single" w:sz="4" w:space="0" w:color="FFFFFF"/>
              <w:left w:val="single" w:sz="4" w:space="0" w:color="FFFFFF"/>
              <w:bottom w:val="single" w:sz="4" w:space="0" w:color="FFFFFF"/>
              <w:right w:val="single" w:sz="4" w:space="0" w:color="FFFFFF"/>
            </w:tcBorders>
            <w:shd w:val="clear" w:color="auto" w:fill="C8C8C8"/>
          </w:tcPr>
          <w:p w14:paraId="5B737D65" w14:textId="77777777" w:rsidR="00011D8F" w:rsidRPr="00901B5C" w:rsidRDefault="00011D8F" w:rsidP="00F435C5">
            <w:pPr>
              <w:pStyle w:val="BodyText1"/>
              <w:rPr>
                <w:sz w:val="18"/>
              </w:rPr>
            </w:pPr>
          </w:p>
        </w:tc>
        <w:tc>
          <w:tcPr>
            <w:tcW w:w="3960" w:type="dxa"/>
            <w:tcBorders>
              <w:top w:val="single" w:sz="4" w:space="0" w:color="FFFFFF"/>
              <w:left w:val="single" w:sz="4" w:space="0" w:color="FFFFFF"/>
              <w:bottom w:val="single" w:sz="4" w:space="0" w:color="FFFFFF"/>
              <w:right w:val="single" w:sz="4" w:space="0" w:color="FFFFFF"/>
            </w:tcBorders>
            <w:shd w:val="clear" w:color="auto" w:fill="C8C8C8"/>
          </w:tcPr>
          <w:p w14:paraId="789E7902" w14:textId="77777777" w:rsidR="00011D8F" w:rsidRPr="00901B5C" w:rsidRDefault="00011D8F" w:rsidP="00F435C5">
            <w:pPr>
              <w:pStyle w:val="BodyText1"/>
              <w:rPr>
                <w:sz w:val="18"/>
              </w:rPr>
            </w:pPr>
          </w:p>
        </w:tc>
      </w:tr>
    </w:tbl>
    <w:p w14:paraId="63233860" w14:textId="77777777" w:rsidR="00011D8F" w:rsidRPr="00C548BF" w:rsidRDefault="00011D8F" w:rsidP="00011D8F"/>
    <w:p w14:paraId="4FBA2101" w14:textId="77777777" w:rsidR="00AE02DE" w:rsidRPr="002927BA" w:rsidRDefault="00AE02DE" w:rsidP="00AE02DE">
      <w:pPr>
        <w:rPr>
          <w:rFonts w:ascii="Arial" w:hAnsi="Arial" w:cs="Arial"/>
        </w:rPr>
      </w:pPr>
    </w:p>
    <w:p w14:paraId="3290FD94" w14:textId="77777777" w:rsidR="00AE02DE" w:rsidRPr="002927BA" w:rsidRDefault="00AE02DE" w:rsidP="00AE02DE">
      <w:pPr>
        <w:spacing w:before="0"/>
        <w:rPr>
          <w:rFonts w:ascii="Arial" w:hAnsi="Arial" w:cs="Arial"/>
          <w:color w:val="000000" w:themeColor="text1"/>
          <w:sz w:val="22"/>
          <w:lang w:val="en-US" w:bidi="he-IL"/>
        </w:rPr>
      </w:pPr>
      <w:r w:rsidRPr="002927BA">
        <w:rPr>
          <w:rFonts w:ascii="Arial" w:hAnsi="Arial" w:cs="Arial"/>
        </w:rPr>
        <w:br w:type="page"/>
      </w:r>
    </w:p>
    <w:p w14:paraId="537E0487" w14:textId="77777777" w:rsidR="0064185D" w:rsidRDefault="00AE02DE">
      <w:pPr>
        <w:pStyle w:val="10"/>
        <w:rPr>
          <w:rFonts w:asciiTheme="minorHAnsi" w:hAnsiTheme="minorHAnsi" w:cstheme="minorBidi"/>
          <w:b w:val="0"/>
          <w:kern w:val="2"/>
          <w:sz w:val="21"/>
          <w:szCs w:val="22"/>
          <w:lang w:val="en-US" w:eastAsia="zh-CN"/>
        </w:rPr>
      </w:pPr>
      <w:r>
        <w:rPr>
          <w:rFonts w:cs="Arial"/>
          <w:sz w:val="20"/>
        </w:rPr>
        <w:lastRenderedPageBreak/>
        <w:fldChar w:fldCharType="begin"/>
      </w:r>
      <w:r>
        <w:rPr>
          <w:rFonts w:cs="Arial"/>
          <w:sz w:val="20"/>
        </w:rPr>
        <w:instrText xml:space="preserve"> TOC \o "1-2" \h \z \u </w:instrText>
      </w:r>
      <w:r>
        <w:rPr>
          <w:rFonts w:cs="Arial"/>
          <w:sz w:val="20"/>
        </w:rPr>
        <w:fldChar w:fldCharType="separate"/>
      </w:r>
      <w:hyperlink w:anchor="_Toc498891864" w:history="1">
        <w:r w:rsidR="0064185D" w:rsidRPr="00EC4D6C">
          <w:rPr>
            <w:rStyle w:val="ab"/>
            <w:rFonts w:cs="Arial"/>
          </w:rPr>
          <w:t>1</w:t>
        </w:r>
        <w:r w:rsidR="0064185D">
          <w:rPr>
            <w:rFonts w:asciiTheme="minorHAnsi" w:hAnsiTheme="minorHAnsi" w:cstheme="minorBidi"/>
            <w:b w:val="0"/>
            <w:kern w:val="2"/>
            <w:sz w:val="21"/>
            <w:szCs w:val="22"/>
            <w:lang w:val="en-US" w:eastAsia="zh-CN"/>
          </w:rPr>
          <w:tab/>
        </w:r>
        <w:r w:rsidR="0064185D" w:rsidRPr="00EC4D6C">
          <w:rPr>
            <w:rStyle w:val="ab"/>
            <w:rFonts w:cs="Arial" w:hint="eastAsia"/>
            <w:lang w:eastAsia="zh-CN"/>
          </w:rPr>
          <w:t>介绍</w:t>
        </w:r>
        <w:r w:rsidR="0064185D">
          <w:rPr>
            <w:webHidden/>
          </w:rPr>
          <w:tab/>
        </w:r>
        <w:r w:rsidR="0064185D">
          <w:rPr>
            <w:webHidden/>
          </w:rPr>
          <w:fldChar w:fldCharType="begin"/>
        </w:r>
        <w:r w:rsidR="0064185D">
          <w:rPr>
            <w:webHidden/>
          </w:rPr>
          <w:instrText xml:space="preserve"> PAGEREF _Toc498891864 \h </w:instrText>
        </w:r>
        <w:r w:rsidR="0064185D">
          <w:rPr>
            <w:webHidden/>
          </w:rPr>
        </w:r>
        <w:r w:rsidR="0064185D">
          <w:rPr>
            <w:webHidden/>
          </w:rPr>
          <w:fldChar w:fldCharType="separate"/>
        </w:r>
        <w:r w:rsidR="0064185D">
          <w:rPr>
            <w:webHidden/>
          </w:rPr>
          <w:t>4</w:t>
        </w:r>
        <w:r w:rsidR="0064185D">
          <w:rPr>
            <w:webHidden/>
          </w:rPr>
          <w:fldChar w:fldCharType="end"/>
        </w:r>
      </w:hyperlink>
    </w:p>
    <w:p w14:paraId="248086C9" w14:textId="77777777" w:rsidR="0064185D" w:rsidRDefault="00082B6D">
      <w:pPr>
        <w:pStyle w:val="21"/>
        <w:tabs>
          <w:tab w:val="left" w:pos="1418"/>
        </w:tabs>
        <w:rPr>
          <w:rFonts w:asciiTheme="minorHAnsi" w:hAnsiTheme="minorHAnsi" w:cstheme="minorBidi"/>
          <w:kern w:val="2"/>
          <w:sz w:val="21"/>
          <w:szCs w:val="22"/>
          <w:lang w:val="en-US" w:eastAsia="zh-CN"/>
        </w:rPr>
      </w:pPr>
      <w:hyperlink w:anchor="_Toc498891865" w:history="1">
        <w:r w:rsidR="0064185D" w:rsidRPr="00EC4D6C">
          <w:rPr>
            <w:rStyle w:val="ab"/>
            <w:rFonts w:cs="Arial"/>
          </w:rPr>
          <w:t>1.1</w:t>
        </w:r>
        <w:r w:rsidR="0064185D">
          <w:rPr>
            <w:rFonts w:asciiTheme="minorHAnsi" w:hAnsiTheme="minorHAnsi" w:cstheme="minorBidi"/>
            <w:kern w:val="2"/>
            <w:sz w:val="21"/>
            <w:szCs w:val="22"/>
            <w:lang w:val="en-US" w:eastAsia="zh-CN"/>
          </w:rPr>
          <w:tab/>
        </w:r>
        <w:r w:rsidR="0064185D" w:rsidRPr="00EC4D6C">
          <w:rPr>
            <w:rStyle w:val="ab"/>
            <w:rFonts w:cs="Arial" w:hint="eastAsia"/>
            <w:lang w:eastAsia="zh-CN"/>
          </w:rPr>
          <w:t>项目背景</w:t>
        </w:r>
        <w:r w:rsidR="0064185D">
          <w:rPr>
            <w:webHidden/>
          </w:rPr>
          <w:tab/>
        </w:r>
        <w:r w:rsidR="0064185D">
          <w:rPr>
            <w:webHidden/>
          </w:rPr>
          <w:fldChar w:fldCharType="begin"/>
        </w:r>
        <w:r w:rsidR="0064185D">
          <w:rPr>
            <w:webHidden/>
          </w:rPr>
          <w:instrText xml:space="preserve"> PAGEREF _Toc498891865 \h </w:instrText>
        </w:r>
        <w:r w:rsidR="0064185D">
          <w:rPr>
            <w:webHidden/>
          </w:rPr>
        </w:r>
        <w:r w:rsidR="0064185D">
          <w:rPr>
            <w:webHidden/>
          </w:rPr>
          <w:fldChar w:fldCharType="separate"/>
        </w:r>
        <w:r w:rsidR="0064185D">
          <w:rPr>
            <w:webHidden/>
          </w:rPr>
          <w:t>4</w:t>
        </w:r>
        <w:r w:rsidR="0064185D">
          <w:rPr>
            <w:webHidden/>
          </w:rPr>
          <w:fldChar w:fldCharType="end"/>
        </w:r>
      </w:hyperlink>
    </w:p>
    <w:p w14:paraId="71BF9B64" w14:textId="77777777" w:rsidR="0064185D" w:rsidRDefault="00082B6D">
      <w:pPr>
        <w:pStyle w:val="21"/>
        <w:tabs>
          <w:tab w:val="left" w:pos="1418"/>
        </w:tabs>
        <w:rPr>
          <w:rFonts w:asciiTheme="minorHAnsi" w:hAnsiTheme="minorHAnsi" w:cstheme="minorBidi"/>
          <w:kern w:val="2"/>
          <w:sz w:val="21"/>
          <w:szCs w:val="22"/>
          <w:lang w:val="en-US" w:eastAsia="zh-CN"/>
        </w:rPr>
      </w:pPr>
      <w:hyperlink w:anchor="_Toc498891866" w:history="1">
        <w:r w:rsidR="0064185D" w:rsidRPr="00EC4D6C">
          <w:rPr>
            <w:rStyle w:val="ab"/>
            <w:rFonts w:cs="Arial"/>
            <w:lang w:eastAsia="zh-CN"/>
          </w:rPr>
          <w:t>1.2</w:t>
        </w:r>
        <w:r w:rsidR="0064185D">
          <w:rPr>
            <w:rFonts w:asciiTheme="minorHAnsi" w:hAnsiTheme="minorHAnsi" w:cstheme="minorBidi"/>
            <w:kern w:val="2"/>
            <w:sz w:val="21"/>
            <w:szCs w:val="22"/>
            <w:lang w:val="en-US" w:eastAsia="zh-CN"/>
          </w:rPr>
          <w:tab/>
        </w:r>
        <w:r w:rsidR="0064185D" w:rsidRPr="00EC4D6C">
          <w:rPr>
            <w:rStyle w:val="ab"/>
            <w:rFonts w:cs="Arial" w:hint="eastAsia"/>
            <w:lang w:eastAsia="zh-CN"/>
          </w:rPr>
          <w:t>项目范围</w:t>
        </w:r>
        <w:r w:rsidR="0064185D">
          <w:rPr>
            <w:webHidden/>
          </w:rPr>
          <w:tab/>
        </w:r>
        <w:r w:rsidR="0064185D">
          <w:rPr>
            <w:webHidden/>
          </w:rPr>
          <w:fldChar w:fldCharType="begin"/>
        </w:r>
        <w:r w:rsidR="0064185D">
          <w:rPr>
            <w:webHidden/>
          </w:rPr>
          <w:instrText xml:space="preserve"> PAGEREF _Toc498891866 \h </w:instrText>
        </w:r>
        <w:r w:rsidR="0064185D">
          <w:rPr>
            <w:webHidden/>
          </w:rPr>
        </w:r>
        <w:r w:rsidR="0064185D">
          <w:rPr>
            <w:webHidden/>
          </w:rPr>
          <w:fldChar w:fldCharType="separate"/>
        </w:r>
        <w:r w:rsidR="0064185D">
          <w:rPr>
            <w:webHidden/>
          </w:rPr>
          <w:t>4</w:t>
        </w:r>
        <w:r w:rsidR="0064185D">
          <w:rPr>
            <w:webHidden/>
          </w:rPr>
          <w:fldChar w:fldCharType="end"/>
        </w:r>
      </w:hyperlink>
    </w:p>
    <w:p w14:paraId="5EB94B61" w14:textId="77777777" w:rsidR="0064185D" w:rsidRDefault="00082B6D">
      <w:pPr>
        <w:pStyle w:val="21"/>
        <w:tabs>
          <w:tab w:val="left" w:pos="1418"/>
        </w:tabs>
        <w:rPr>
          <w:rFonts w:asciiTheme="minorHAnsi" w:hAnsiTheme="minorHAnsi" w:cstheme="minorBidi"/>
          <w:kern w:val="2"/>
          <w:sz w:val="21"/>
          <w:szCs w:val="22"/>
          <w:lang w:val="en-US" w:eastAsia="zh-CN"/>
        </w:rPr>
      </w:pPr>
      <w:hyperlink w:anchor="_Toc498891867" w:history="1">
        <w:r w:rsidR="0064185D" w:rsidRPr="00EC4D6C">
          <w:rPr>
            <w:rStyle w:val="ab"/>
            <w:rFonts w:cs="Arial"/>
          </w:rPr>
          <w:t>1.3</w:t>
        </w:r>
        <w:r w:rsidR="0064185D">
          <w:rPr>
            <w:rFonts w:asciiTheme="minorHAnsi" w:hAnsiTheme="minorHAnsi" w:cstheme="minorBidi"/>
            <w:kern w:val="2"/>
            <w:sz w:val="21"/>
            <w:szCs w:val="22"/>
            <w:lang w:val="en-US" w:eastAsia="zh-CN"/>
          </w:rPr>
          <w:tab/>
        </w:r>
        <w:r w:rsidR="0064185D" w:rsidRPr="00EC4D6C">
          <w:rPr>
            <w:rStyle w:val="ab"/>
            <w:rFonts w:cs="Arial" w:hint="eastAsia"/>
            <w:lang w:eastAsia="zh-CN"/>
          </w:rPr>
          <w:t>项目假设</w:t>
        </w:r>
        <w:r w:rsidR="0064185D">
          <w:rPr>
            <w:webHidden/>
          </w:rPr>
          <w:tab/>
        </w:r>
        <w:r w:rsidR="0064185D">
          <w:rPr>
            <w:webHidden/>
          </w:rPr>
          <w:fldChar w:fldCharType="begin"/>
        </w:r>
        <w:r w:rsidR="0064185D">
          <w:rPr>
            <w:webHidden/>
          </w:rPr>
          <w:instrText xml:space="preserve"> PAGEREF _Toc498891867 \h </w:instrText>
        </w:r>
        <w:r w:rsidR="0064185D">
          <w:rPr>
            <w:webHidden/>
          </w:rPr>
        </w:r>
        <w:r w:rsidR="0064185D">
          <w:rPr>
            <w:webHidden/>
          </w:rPr>
          <w:fldChar w:fldCharType="separate"/>
        </w:r>
        <w:r w:rsidR="0064185D">
          <w:rPr>
            <w:webHidden/>
          </w:rPr>
          <w:t>4</w:t>
        </w:r>
        <w:r w:rsidR="0064185D">
          <w:rPr>
            <w:webHidden/>
          </w:rPr>
          <w:fldChar w:fldCharType="end"/>
        </w:r>
      </w:hyperlink>
    </w:p>
    <w:p w14:paraId="058DB26A" w14:textId="77777777" w:rsidR="0064185D" w:rsidRDefault="00082B6D">
      <w:pPr>
        <w:pStyle w:val="21"/>
        <w:tabs>
          <w:tab w:val="left" w:pos="1418"/>
        </w:tabs>
        <w:rPr>
          <w:rFonts w:asciiTheme="minorHAnsi" w:hAnsiTheme="minorHAnsi" w:cstheme="minorBidi"/>
          <w:kern w:val="2"/>
          <w:sz w:val="21"/>
          <w:szCs w:val="22"/>
          <w:lang w:val="en-US" w:eastAsia="zh-CN"/>
        </w:rPr>
      </w:pPr>
      <w:hyperlink w:anchor="_Toc498891868" w:history="1">
        <w:r w:rsidR="0064185D" w:rsidRPr="00EC4D6C">
          <w:rPr>
            <w:rStyle w:val="ab"/>
            <w:rFonts w:cs="Arial"/>
          </w:rPr>
          <w:t>1.4</w:t>
        </w:r>
        <w:r w:rsidR="0064185D">
          <w:rPr>
            <w:rFonts w:asciiTheme="minorHAnsi" w:hAnsiTheme="minorHAnsi" w:cstheme="minorBidi"/>
            <w:kern w:val="2"/>
            <w:sz w:val="21"/>
            <w:szCs w:val="22"/>
            <w:lang w:val="en-US" w:eastAsia="zh-CN"/>
          </w:rPr>
          <w:tab/>
        </w:r>
        <w:r w:rsidR="0064185D" w:rsidRPr="00EC4D6C">
          <w:rPr>
            <w:rStyle w:val="ab"/>
            <w:rFonts w:cs="Arial" w:hint="eastAsia"/>
            <w:lang w:eastAsia="zh-CN"/>
          </w:rPr>
          <w:t>开放讨论问题</w:t>
        </w:r>
        <w:r w:rsidR="0064185D">
          <w:rPr>
            <w:webHidden/>
          </w:rPr>
          <w:tab/>
        </w:r>
        <w:r w:rsidR="0064185D">
          <w:rPr>
            <w:webHidden/>
          </w:rPr>
          <w:fldChar w:fldCharType="begin"/>
        </w:r>
        <w:r w:rsidR="0064185D">
          <w:rPr>
            <w:webHidden/>
          </w:rPr>
          <w:instrText xml:space="preserve"> PAGEREF _Toc498891868 \h </w:instrText>
        </w:r>
        <w:r w:rsidR="0064185D">
          <w:rPr>
            <w:webHidden/>
          </w:rPr>
        </w:r>
        <w:r w:rsidR="0064185D">
          <w:rPr>
            <w:webHidden/>
          </w:rPr>
          <w:fldChar w:fldCharType="separate"/>
        </w:r>
        <w:r w:rsidR="0064185D">
          <w:rPr>
            <w:webHidden/>
          </w:rPr>
          <w:t>4</w:t>
        </w:r>
        <w:r w:rsidR="0064185D">
          <w:rPr>
            <w:webHidden/>
          </w:rPr>
          <w:fldChar w:fldCharType="end"/>
        </w:r>
      </w:hyperlink>
    </w:p>
    <w:p w14:paraId="28024EBF" w14:textId="77777777" w:rsidR="0064185D" w:rsidRDefault="00082B6D">
      <w:pPr>
        <w:pStyle w:val="10"/>
        <w:rPr>
          <w:rFonts w:asciiTheme="minorHAnsi" w:hAnsiTheme="minorHAnsi" w:cstheme="minorBidi"/>
          <w:b w:val="0"/>
          <w:kern w:val="2"/>
          <w:sz w:val="21"/>
          <w:szCs w:val="22"/>
          <w:lang w:val="en-US" w:eastAsia="zh-CN"/>
        </w:rPr>
      </w:pPr>
      <w:hyperlink w:anchor="_Toc498891869" w:history="1">
        <w:r w:rsidR="0064185D" w:rsidRPr="00EC4D6C">
          <w:rPr>
            <w:rStyle w:val="ab"/>
            <w:rFonts w:cs="Arial"/>
          </w:rPr>
          <w:t>2</w:t>
        </w:r>
        <w:r w:rsidR="0064185D">
          <w:rPr>
            <w:rFonts w:asciiTheme="minorHAnsi" w:hAnsiTheme="minorHAnsi" w:cstheme="minorBidi"/>
            <w:b w:val="0"/>
            <w:kern w:val="2"/>
            <w:sz w:val="21"/>
            <w:szCs w:val="22"/>
            <w:lang w:val="en-US" w:eastAsia="zh-CN"/>
          </w:rPr>
          <w:tab/>
        </w:r>
        <w:r w:rsidR="0064185D" w:rsidRPr="00EC4D6C">
          <w:rPr>
            <w:rStyle w:val="ab"/>
            <w:rFonts w:cs="Arial" w:hint="eastAsia"/>
            <w:lang w:eastAsia="zh-CN"/>
          </w:rPr>
          <w:t>概述</w:t>
        </w:r>
        <w:r w:rsidR="0064185D">
          <w:rPr>
            <w:webHidden/>
          </w:rPr>
          <w:tab/>
        </w:r>
        <w:r w:rsidR="0064185D">
          <w:rPr>
            <w:webHidden/>
          </w:rPr>
          <w:fldChar w:fldCharType="begin"/>
        </w:r>
        <w:r w:rsidR="0064185D">
          <w:rPr>
            <w:webHidden/>
          </w:rPr>
          <w:instrText xml:space="preserve"> PAGEREF _Toc498891869 \h </w:instrText>
        </w:r>
        <w:r w:rsidR="0064185D">
          <w:rPr>
            <w:webHidden/>
          </w:rPr>
        </w:r>
        <w:r w:rsidR="0064185D">
          <w:rPr>
            <w:webHidden/>
          </w:rPr>
          <w:fldChar w:fldCharType="separate"/>
        </w:r>
        <w:r w:rsidR="0064185D">
          <w:rPr>
            <w:webHidden/>
          </w:rPr>
          <w:t>5</w:t>
        </w:r>
        <w:r w:rsidR="0064185D">
          <w:rPr>
            <w:webHidden/>
          </w:rPr>
          <w:fldChar w:fldCharType="end"/>
        </w:r>
      </w:hyperlink>
    </w:p>
    <w:p w14:paraId="7B93BEBD" w14:textId="77777777" w:rsidR="0064185D" w:rsidRDefault="00082B6D">
      <w:pPr>
        <w:pStyle w:val="21"/>
        <w:tabs>
          <w:tab w:val="left" w:pos="1418"/>
        </w:tabs>
        <w:rPr>
          <w:rFonts w:asciiTheme="minorHAnsi" w:hAnsiTheme="minorHAnsi" w:cstheme="minorBidi"/>
          <w:kern w:val="2"/>
          <w:sz w:val="21"/>
          <w:szCs w:val="22"/>
          <w:lang w:val="en-US" w:eastAsia="zh-CN"/>
        </w:rPr>
      </w:pPr>
      <w:hyperlink w:anchor="_Toc498891870" w:history="1">
        <w:r w:rsidR="0064185D" w:rsidRPr="00EC4D6C">
          <w:rPr>
            <w:rStyle w:val="ab"/>
            <w:rFonts w:cs="Arial"/>
          </w:rPr>
          <w:t>2.1</w:t>
        </w:r>
        <w:r w:rsidR="0064185D">
          <w:rPr>
            <w:rFonts w:asciiTheme="minorHAnsi" w:hAnsiTheme="minorHAnsi" w:cstheme="minorBidi"/>
            <w:kern w:val="2"/>
            <w:sz w:val="21"/>
            <w:szCs w:val="22"/>
            <w:lang w:val="en-US" w:eastAsia="zh-CN"/>
          </w:rPr>
          <w:tab/>
        </w:r>
        <w:r w:rsidR="0064185D" w:rsidRPr="00EC4D6C">
          <w:rPr>
            <w:rStyle w:val="ab"/>
            <w:rFonts w:cs="Arial" w:hint="eastAsia"/>
            <w:lang w:eastAsia="zh-CN"/>
          </w:rPr>
          <w:t>组件简介</w:t>
        </w:r>
        <w:r w:rsidR="0064185D">
          <w:rPr>
            <w:webHidden/>
          </w:rPr>
          <w:tab/>
        </w:r>
        <w:r w:rsidR="0064185D">
          <w:rPr>
            <w:webHidden/>
          </w:rPr>
          <w:fldChar w:fldCharType="begin"/>
        </w:r>
        <w:r w:rsidR="0064185D">
          <w:rPr>
            <w:webHidden/>
          </w:rPr>
          <w:instrText xml:space="preserve"> PAGEREF _Toc498891870 \h </w:instrText>
        </w:r>
        <w:r w:rsidR="0064185D">
          <w:rPr>
            <w:webHidden/>
          </w:rPr>
        </w:r>
        <w:r w:rsidR="0064185D">
          <w:rPr>
            <w:webHidden/>
          </w:rPr>
          <w:fldChar w:fldCharType="separate"/>
        </w:r>
        <w:r w:rsidR="0064185D">
          <w:rPr>
            <w:webHidden/>
          </w:rPr>
          <w:t>5</w:t>
        </w:r>
        <w:r w:rsidR="0064185D">
          <w:rPr>
            <w:webHidden/>
          </w:rPr>
          <w:fldChar w:fldCharType="end"/>
        </w:r>
      </w:hyperlink>
    </w:p>
    <w:p w14:paraId="6E095231" w14:textId="77777777" w:rsidR="0064185D" w:rsidRDefault="00082B6D">
      <w:pPr>
        <w:pStyle w:val="10"/>
        <w:rPr>
          <w:rFonts w:asciiTheme="minorHAnsi" w:hAnsiTheme="minorHAnsi" w:cstheme="minorBidi"/>
          <w:b w:val="0"/>
          <w:kern w:val="2"/>
          <w:sz w:val="21"/>
          <w:szCs w:val="22"/>
          <w:lang w:val="en-US" w:eastAsia="zh-CN"/>
        </w:rPr>
      </w:pPr>
      <w:hyperlink w:anchor="_Toc498891871" w:history="1">
        <w:r w:rsidR="0064185D" w:rsidRPr="00EC4D6C">
          <w:rPr>
            <w:rStyle w:val="ab"/>
            <w:rFonts w:cs="Arial"/>
          </w:rPr>
          <w:t>3</w:t>
        </w:r>
        <w:r w:rsidR="0064185D">
          <w:rPr>
            <w:rFonts w:asciiTheme="minorHAnsi" w:hAnsiTheme="minorHAnsi" w:cstheme="minorBidi"/>
            <w:b w:val="0"/>
            <w:kern w:val="2"/>
            <w:sz w:val="21"/>
            <w:szCs w:val="22"/>
            <w:lang w:val="en-US" w:eastAsia="zh-CN"/>
          </w:rPr>
          <w:tab/>
        </w:r>
        <w:r w:rsidR="0064185D" w:rsidRPr="00EC4D6C">
          <w:rPr>
            <w:rStyle w:val="ab"/>
            <w:rFonts w:cs="Arial" w:hint="eastAsia"/>
            <w:lang w:eastAsia="zh-CN"/>
          </w:rPr>
          <w:t>组件构成</w:t>
        </w:r>
        <w:r w:rsidR="0064185D">
          <w:rPr>
            <w:webHidden/>
          </w:rPr>
          <w:tab/>
        </w:r>
        <w:r w:rsidR="0064185D">
          <w:rPr>
            <w:webHidden/>
          </w:rPr>
          <w:fldChar w:fldCharType="begin"/>
        </w:r>
        <w:r w:rsidR="0064185D">
          <w:rPr>
            <w:webHidden/>
          </w:rPr>
          <w:instrText xml:space="preserve"> PAGEREF _Toc498891871 \h </w:instrText>
        </w:r>
        <w:r w:rsidR="0064185D">
          <w:rPr>
            <w:webHidden/>
          </w:rPr>
        </w:r>
        <w:r w:rsidR="0064185D">
          <w:rPr>
            <w:webHidden/>
          </w:rPr>
          <w:fldChar w:fldCharType="separate"/>
        </w:r>
        <w:r w:rsidR="0064185D">
          <w:rPr>
            <w:webHidden/>
          </w:rPr>
          <w:t>6</w:t>
        </w:r>
        <w:r w:rsidR="0064185D">
          <w:rPr>
            <w:webHidden/>
          </w:rPr>
          <w:fldChar w:fldCharType="end"/>
        </w:r>
      </w:hyperlink>
    </w:p>
    <w:p w14:paraId="76A3139D" w14:textId="77777777" w:rsidR="0064185D" w:rsidRDefault="00082B6D">
      <w:pPr>
        <w:pStyle w:val="21"/>
        <w:tabs>
          <w:tab w:val="left" w:pos="1418"/>
        </w:tabs>
        <w:rPr>
          <w:rFonts w:asciiTheme="minorHAnsi" w:hAnsiTheme="minorHAnsi" w:cstheme="minorBidi"/>
          <w:kern w:val="2"/>
          <w:sz w:val="21"/>
          <w:szCs w:val="22"/>
          <w:lang w:val="en-US" w:eastAsia="zh-CN"/>
        </w:rPr>
      </w:pPr>
      <w:hyperlink w:anchor="_Toc498891872" w:history="1">
        <w:r w:rsidR="0064185D" w:rsidRPr="00EC4D6C">
          <w:rPr>
            <w:rStyle w:val="ab"/>
            <w:rFonts w:cs="Arial"/>
          </w:rPr>
          <w:t>3.1</w:t>
        </w:r>
        <w:r w:rsidR="0064185D">
          <w:rPr>
            <w:rFonts w:asciiTheme="minorHAnsi" w:hAnsiTheme="minorHAnsi" w:cstheme="minorBidi"/>
            <w:kern w:val="2"/>
            <w:sz w:val="21"/>
            <w:szCs w:val="22"/>
            <w:lang w:val="en-US" w:eastAsia="zh-CN"/>
          </w:rPr>
          <w:tab/>
        </w:r>
        <w:r w:rsidR="0064185D" w:rsidRPr="00EC4D6C">
          <w:rPr>
            <w:rStyle w:val="ab"/>
            <w:rFonts w:cs="Arial"/>
          </w:rPr>
          <w:t xml:space="preserve">Miracle </w:t>
        </w:r>
        <w:r w:rsidR="0064185D" w:rsidRPr="00EC4D6C">
          <w:rPr>
            <w:rStyle w:val="ab"/>
            <w:rFonts w:cs="Arial" w:hint="eastAsia"/>
            <w:lang w:eastAsia="zh-CN"/>
          </w:rPr>
          <w:t>组件</w:t>
        </w:r>
        <w:r w:rsidR="0064185D">
          <w:rPr>
            <w:webHidden/>
          </w:rPr>
          <w:tab/>
        </w:r>
        <w:r w:rsidR="0064185D">
          <w:rPr>
            <w:webHidden/>
          </w:rPr>
          <w:fldChar w:fldCharType="begin"/>
        </w:r>
        <w:r w:rsidR="0064185D">
          <w:rPr>
            <w:webHidden/>
          </w:rPr>
          <w:instrText xml:space="preserve"> PAGEREF _Toc498891872 \h </w:instrText>
        </w:r>
        <w:r w:rsidR="0064185D">
          <w:rPr>
            <w:webHidden/>
          </w:rPr>
        </w:r>
        <w:r w:rsidR="0064185D">
          <w:rPr>
            <w:webHidden/>
          </w:rPr>
          <w:fldChar w:fldCharType="separate"/>
        </w:r>
        <w:r w:rsidR="0064185D">
          <w:rPr>
            <w:webHidden/>
          </w:rPr>
          <w:t>6</w:t>
        </w:r>
        <w:r w:rsidR="0064185D">
          <w:rPr>
            <w:webHidden/>
          </w:rPr>
          <w:fldChar w:fldCharType="end"/>
        </w:r>
      </w:hyperlink>
    </w:p>
    <w:p w14:paraId="69346AF0" w14:textId="77777777" w:rsidR="0064185D" w:rsidRDefault="00082B6D">
      <w:pPr>
        <w:pStyle w:val="10"/>
        <w:rPr>
          <w:rFonts w:asciiTheme="minorHAnsi" w:hAnsiTheme="minorHAnsi" w:cstheme="minorBidi"/>
          <w:b w:val="0"/>
          <w:kern w:val="2"/>
          <w:sz w:val="21"/>
          <w:szCs w:val="22"/>
          <w:lang w:val="en-US" w:eastAsia="zh-CN"/>
        </w:rPr>
      </w:pPr>
      <w:hyperlink w:anchor="_Toc498891873" w:history="1">
        <w:r w:rsidR="0064185D" w:rsidRPr="00EC4D6C">
          <w:rPr>
            <w:rStyle w:val="ab"/>
            <w:rFonts w:cs="Arial"/>
          </w:rPr>
          <w:t>End of document</w:t>
        </w:r>
        <w:r w:rsidR="0064185D">
          <w:rPr>
            <w:webHidden/>
          </w:rPr>
          <w:tab/>
        </w:r>
        <w:r w:rsidR="0064185D">
          <w:rPr>
            <w:webHidden/>
          </w:rPr>
          <w:fldChar w:fldCharType="begin"/>
        </w:r>
        <w:r w:rsidR="0064185D">
          <w:rPr>
            <w:webHidden/>
          </w:rPr>
          <w:instrText xml:space="preserve"> PAGEREF _Toc498891873 \h </w:instrText>
        </w:r>
        <w:r w:rsidR="0064185D">
          <w:rPr>
            <w:webHidden/>
          </w:rPr>
        </w:r>
        <w:r w:rsidR="0064185D">
          <w:rPr>
            <w:webHidden/>
          </w:rPr>
          <w:fldChar w:fldCharType="separate"/>
        </w:r>
        <w:r w:rsidR="0064185D">
          <w:rPr>
            <w:webHidden/>
          </w:rPr>
          <w:t>7</w:t>
        </w:r>
        <w:r w:rsidR="0064185D">
          <w:rPr>
            <w:webHidden/>
          </w:rPr>
          <w:fldChar w:fldCharType="end"/>
        </w:r>
      </w:hyperlink>
    </w:p>
    <w:p w14:paraId="6E6C87CA" w14:textId="77777777" w:rsidR="00AE02DE" w:rsidRPr="002927BA" w:rsidRDefault="00AE02DE" w:rsidP="00AE02DE">
      <w:pPr>
        <w:rPr>
          <w:rFonts w:ascii="Arial" w:hAnsi="Arial" w:cs="Arial"/>
        </w:rPr>
      </w:pPr>
      <w:r>
        <w:rPr>
          <w:rFonts w:cs="Arial"/>
          <w:sz w:val="20"/>
        </w:rPr>
        <w:fldChar w:fldCharType="end"/>
      </w:r>
    </w:p>
    <w:p w14:paraId="54A239CE" w14:textId="77777777" w:rsidR="00AE02DE" w:rsidRPr="002927BA" w:rsidRDefault="00AE02DE" w:rsidP="00AE02DE">
      <w:pPr>
        <w:spacing w:before="0"/>
        <w:rPr>
          <w:rFonts w:ascii="Arial" w:hAnsi="Arial" w:cs="Arial"/>
        </w:rPr>
      </w:pPr>
      <w:r w:rsidRPr="002927BA">
        <w:rPr>
          <w:rFonts w:ascii="Arial" w:hAnsi="Arial" w:cs="Arial"/>
        </w:rPr>
        <w:br w:type="page"/>
      </w:r>
    </w:p>
    <w:p w14:paraId="6E90838D" w14:textId="6216C5D6" w:rsidR="00AE02DE" w:rsidRPr="002927BA" w:rsidRDefault="00386CCC" w:rsidP="00AE02DE">
      <w:pPr>
        <w:pStyle w:val="1"/>
        <w:rPr>
          <w:rFonts w:cs="Arial"/>
        </w:rPr>
      </w:pPr>
      <w:bookmarkStart w:id="8" w:name="_Toc498891864"/>
      <w:r>
        <w:rPr>
          <w:rFonts w:cs="Arial" w:hint="eastAsia"/>
          <w:lang w:eastAsia="zh-CN"/>
        </w:rPr>
        <w:lastRenderedPageBreak/>
        <w:t>介绍</w:t>
      </w:r>
      <w:bookmarkEnd w:id="8"/>
    </w:p>
    <w:p w14:paraId="3913B1C2" w14:textId="6D3853B6" w:rsidR="00AE02DE" w:rsidRPr="002927BA" w:rsidRDefault="00386CCC" w:rsidP="00AE02DE">
      <w:pPr>
        <w:pStyle w:val="20"/>
        <w:rPr>
          <w:rFonts w:cs="Arial"/>
        </w:rPr>
      </w:pPr>
      <w:bookmarkStart w:id="9" w:name="_Toc498891865"/>
      <w:r>
        <w:rPr>
          <w:rFonts w:cs="Arial" w:hint="eastAsia"/>
          <w:lang w:eastAsia="zh-CN"/>
        </w:rPr>
        <w:t>项目背景</w:t>
      </w:r>
      <w:bookmarkEnd w:id="9"/>
    </w:p>
    <w:p w14:paraId="43972AEE" w14:textId="71239207" w:rsidR="00AE02DE" w:rsidRPr="002927BA" w:rsidRDefault="00386CCC" w:rsidP="00386CCC">
      <w:pPr>
        <w:pStyle w:val="A-SBodytext"/>
        <w:rPr>
          <w:rFonts w:ascii="Arial" w:hAnsi="Arial" w:cs="Arial"/>
          <w:lang w:eastAsia="zh-CN"/>
        </w:rPr>
      </w:pPr>
      <w:r>
        <w:rPr>
          <w:rFonts w:ascii="Arial" w:hAnsi="Arial" w:cs="Arial" w:hint="eastAsia"/>
          <w:lang w:eastAsia="zh-CN"/>
        </w:rPr>
        <w:t>方便对手机应用操作有障碍的</w:t>
      </w:r>
      <w:r w:rsidR="005040B2">
        <w:rPr>
          <w:rFonts w:ascii="Arial" w:hAnsi="Arial" w:cs="Arial" w:hint="eastAsia"/>
          <w:lang w:eastAsia="zh-CN"/>
        </w:rPr>
        <w:t>人士，愿意使用手机语音功能的人士利用手机语音助手实现某些基本的个人银行操作功能</w:t>
      </w:r>
      <w:r w:rsidR="005040B2">
        <w:rPr>
          <w:rFonts w:ascii="Arial" w:hAnsi="Arial" w:cs="Arial"/>
          <w:lang w:eastAsia="zh-CN"/>
        </w:rPr>
        <w:t>。</w:t>
      </w:r>
    </w:p>
    <w:p w14:paraId="1956C2EE" w14:textId="0825AD58" w:rsidR="00AE02DE" w:rsidRDefault="005040B2" w:rsidP="00AE02DE">
      <w:pPr>
        <w:pStyle w:val="20"/>
        <w:rPr>
          <w:rFonts w:cs="Arial"/>
          <w:lang w:eastAsia="zh-CN"/>
        </w:rPr>
      </w:pPr>
      <w:bookmarkStart w:id="10" w:name="_Toc498891866"/>
      <w:r>
        <w:rPr>
          <w:rFonts w:cs="Arial" w:hint="eastAsia"/>
          <w:lang w:eastAsia="zh-CN"/>
        </w:rPr>
        <w:t>项目范围</w:t>
      </w:r>
      <w:bookmarkEnd w:id="10"/>
    </w:p>
    <w:p w14:paraId="2EB23DE7" w14:textId="166DD63F" w:rsidR="005040B2" w:rsidRDefault="005040B2" w:rsidP="005040B2">
      <w:pPr>
        <w:rPr>
          <w:lang w:eastAsia="zh-CN"/>
        </w:rPr>
      </w:pPr>
      <w:r>
        <w:rPr>
          <w:rFonts w:hint="eastAsia"/>
          <w:lang w:eastAsia="zh-CN"/>
        </w:rPr>
        <w:t>由于本次创新大赛只需要制作原型</w:t>
      </w:r>
      <w:r>
        <w:rPr>
          <w:lang w:eastAsia="zh-CN"/>
        </w:rPr>
        <w:t>，</w:t>
      </w:r>
      <w:r>
        <w:rPr>
          <w:rFonts w:hint="eastAsia"/>
          <w:lang w:eastAsia="zh-CN"/>
        </w:rPr>
        <w:t>所以本项目的范围缩减到以下几项：</w:t>
      </w:r>
    </w:p>
    <w:p w14:paraId="0EC0EEA7" w14:textId="38462F2D" w:rsidR="005040B2" w:rsidRPr="005040B2" w:rsidRDefault="005040B2" w:rsidP="00CF45D9">
      <w:pPr>
        <w:pStyle w:val="af0"/>
        <w:numPr>
          <w:ilvl w:val="0"/>
          <w:numId w:val="7"/>
        </w:numPr>
        <w:rPr>
          <w:lang w:eastAsia="zh-CN"/>
        </w:rPr>
      </w:pPr>
      <w:r>
        <w:rPr>
          <w:rFonts w:eastAsiaTheme="minorEastAsia" w:hint="eastAsia"/>
          <w:lang w:eastAsia="zh-CN"/>
        </w:rPr>
        <w:t>使用</w:t>
      </w:r>
      <w:del w:id="11" w:author="fergie.f.z.peng@noexternalmail.hsbc.com" w:date="2017-11-20T14:40:00Z">
        <w:r w:rsidRPr="00776031" w:rsidDel="00276FA7">
          <w:rPr>
            <w:rFonts w:eastAsiaTheme="minorEastAsia" w:hint="eastAsia"/>
            <w:color w:val="FF0000"/>
            <w:lang w:eastAsia="zh-CN"/>
            <w:rPrChange w:id="12" w:author="fergie.f.z.peng@noexternalmail.hsbc.com" w:date="2017-11-20T14:46:00Z">
              <w:rPr>
                <w:rFonts w:eastAsiaTheme="minorEastAsia" w:hint="eastAsia"/>
                <w:lang w:eastAsia="zh-CN"/>
              </w:rPr>
            </w:rPrChange>
          </w:rPr>
          <w:delText>语音</w:delText>
        </w:r>
      </w:del>
      <w:ins w:id="13" w:author="fergie.f.z.peng@noexternalmail.hsbc.com" w:date="2017-11-20T14:40:00Z">
        <w:r w:rsidR="00276FA7" w:rsidRPr="00776031">
          <w:rPr>
            <w:rFonts w:hint="eastAsia"/>
            <w:color w:val="FF0000"/>
            <w:lang w:eastAsia="zh-CN"/>
            <w:rPrChange w:id="14" w:author="fergie.f.z.peng@noexternalmail.hsbc.com" w:date="2017-11-20T14:46:00Z">
              <w:rPr>
                <w:rFonts w:hint="eastAsia"/>
                <w:lang w:eastAsia="zh-CN"/>
              </w:rPr>
            </w:rPrChange>
          </w:rPr>
          <w:t>人脸</w:t>
        </w:r>
        <w:r w:rsidR="00276FA7" w:rsidRPr="00776031">
          <w:rPr>
            <w:color w:val="FF0000"/>
            <w:lang w:eastAsia="zh-CN"/>
            <w:rPrChange w:id="15" w:author="fergie.f.z.peng@noexternalmail.hsbc.com" w:date="2017-11-20T14:46:00Z">
              <w:rPr>
                <w:lang w:eastAsia="zh-CN"/>
              </w:rPr>
            </w:rPrChange>
          </w:rPr>
          <w:t>/</w:t>
        </w:r>
        <w:r w:rsidR="00276FA7" w:rsidRPr="00776031">
          <w:rPr>
            <w:rFonts w:hint="eastAsia"/>
            <w:color w:val="FF0000"/>
            <w:lang w:eastAsia="zh-CN"/>
            <w:rPrChange w:id="16" w:author="fergie.f.z.peng@noexternalmail.hsbc.com" w:date="2017-11-20T14:46:00Z">
              <w:rPr>
                <w:rFonts w:hint="eastAsia"/>
                <w:lang w:eastAsia="zh-CN"/>
              </w:rPr>
            </w:rPrChange>
          </w:rPr>
          <w:t>指纹</w:t>
        </w:r>
      </w:ins>
      <w:r>
        <w:rPr>
          <w:rFonts w:eastAsiaTheme="minorEastAsia" w:hint="eastAsia"/>
          <w:lang w:eastAsia="zh-CN"/>
        </w:rPr>
        <w:t>识别功能登录个人银行账号</w:t>
      </w:r>
    </w:p>
    <w:p w14:paraId="2CB45358" w14:textId="17B0955A" w:rsidR="005040B2" w:rsidRPr="005040B2" w:rsidRDefault="005040B2" w:rsidP="00CF45D9">
      <w:pPr>
        <w:pStyle w:val="af0"/>
        <w:numPr>
          <w:ilvl w:val="0"/>
          <w:numId w:val="7"/>
        </w:numPr>
        <w:rPr>
          <w:lang w:eastAsia="zh-CN"/>
        </w:rPr>
      </w:pPr>
      <w:r>
        <w:rPr>
          <w:rFonts w:eastAsiaTheme="minorEastAsia" w:hint="eastAsia"/>
          <w:lang w:eastAsia="zh-CN"/>
        </w:rPr>
        <w:t>使用语音识别功能实现查询账户余额</w:t>
      </w:r>
    </w:p>
    <w:p w14:paraId="6C5E585D" w14:textId="38079FD1" w:rsidR="005040B2" w:rsidRPr="002E7F99" w:rsidRDefault="005040B2" w:rsidP="00CF45D9">
      <w:pPr>
        <w:pStyle w:val="af0"/>
        <w:numPr>
          <w:ilvl w:val="0"/>
          <w:numId w:val="7"/>
        </w:numPr>
        <w:rPr>
          <w:lang w:eastAsia="zh-CN"/>
        </w:rPr>
      </w:pPr>
      <w:r>
        <w:rPr>
          <w:rFonts w:eastAsiaTheme="minorEastAsia" w:hint="eastAsia"/>
          <w:lang w:eastAsia="zh-CN"/>
        </w:rPr>
        <w:t>使用语音识别功能实现转账消费记录查询</w:t>
      </w:r>
    </w:p>
    <w:p w14:paraId="6CECB044" w14:textId="569D9EB6" w:rsidR="002E7F99" w:rsidRPr="00776031" w:rsidRDefault="002E7F99" w:rsidP="002E7F99">
      <w:pPr>
        <w:rPr>
          <w:color w:val="FF0000"/>
          <w:lang w:eastAsia="zh-CN"/>
          <w:rPrChange w:id="17" w:author="fergie.f.z.peng@noexternalmail.hsbc.com" w:date="2017-11-20T14:46:00Z">
            <w:rPr>
              <w:lang w:eastAsia="zh-CN"/>
            </w:rPr>
          </w:rPrChange>
        </w:rPr>
      </w:pPr>
      <w:r w:rsidRPr="00776031">
        <w:rPr>
          <w:color w:val="FF0000"/>
          <w:lang w:eastAsia="zh-CN"/>
          <w:rPrChange w:id="18" w:author="fergie.f.z.peng@noexternalmail.hsbc.com" w:date="2017-11-20T14:46:00Z">
            <w:rPr>
              <w:lang w:eastAsia="zh-CN"/>
            </w:rPr>
          </w:rPrChange>
        </w:rPr>
        <w:t>4</w:t>
      </w:r>
      <w:r w:rsidRPr="00776031">
        <w:rPr>
          <w:rFonts w:hint="eastAsia"/>
          <w:color w:val="FF0000"/>
          <w:lang w:eastAsia="zh-CN"/>
          <w:rPrChange w:id="19" w:author="fergie.f.z.peng@noexternalmail.hsbc.com" w:date="2017-11-20T14:46:00Z">
            <w:rPr>
              <w:rFonts w:hint="eastAsia"/>
              <w:lang w:eastAsia="zh-CN"/>
            </w:rPr>
          </w:rPrChange>
        </w:rPr>
        <w:t>．</w:t>
      </w:r>
      <w:proofErr w:type="gramStart"/>
      <w:ins w:id="20" w:author="fergie.f.z.peng@noexternalmail.hsbc.com" w:date="2017-11-20T14:41:00Z">
        <w:r w:rsidR="00276FA7" w:rsidRPr="00776031">
          <w:rPr>
            <w:rFonts w:hint="eastAsia"/>
            <w:color w:val="FF0000"/>
            <w:lang w:eastAsia="zh-CN"/>
            <w:rPrChange w:id="21" w:author="fergie.f.z.peng@noexternalmail.hsbc.com" w:date="2017-11-20T14:46:00Z">
              <w:rPr>
                <w:rFonts w:hint="eastAsia"/>
                <w:lang w:eastAsia="zh-CN"/>
              </w:rPr>
            </w:rPrChange>
          </w:rPr>
          <w:t>增</w:t>
        </w:r>
      </w:ins>
      <w:ins w:id="22" w:author="fergie.f.z.peng@noexternalmail.hsbc.com" w:date="2017-11-20T14:40:00Z">
        <w:r w:rsidR="00276FA7" w:rsidRPr="00776031">
          <w:rPr>
            <w:rFonts w:hint="eastAsia"/>
            <w:color w:val="FF0000"/>
            <w:lang w:eastAsia="zh-CN"/>
            <w:rPrChange w:id="23" w:author="fergie.f.z.peng@noexternalmail.hsbc.com" w:date="2017-11-20T14:46:00Z">
              <w:rPr>
                <w:rFonts w:hint="eastAsia"/>
                <w:lang w:eastAsia="zh-CN"/>
              </w:rPr>
            </w:rPrChange>
          </w:rPr>
          <w:t>删改查操作</w:t>
        </w:r>
      </w:ins>
      <w:proofErr w:type="gramEnd"/>
    </w:p>
    <w:p w14:paraId="37CF52F5" w14:textId="0F167574" w:rsidR="00AE02DE" w:rsidRPr="002927BA" w:rsidRDefault="005040B2" w:rsidP="00AE02DE">
      <w:pPr>
        <w:pStyle w:val="20"/>
        <w:rPr>
          <w:rFonts w:cs="Arial"/>
        </w:rPr>
      </w:pPr>
      <w:bookmarkStart w:id="24" w:name="_Toc498891867"/>
      <w:r>
        <w:rPr>
          <w:rFonts w:cs="Arial" w:hint="eastAsia"/>
          <w:lang w:eastAsia="zh-CN"/>
        </w:rPr>
        <w:t>项目假设</w:t>
      </w:r>
      <w:bookmarkEnd w:id="24"/>
    </w:p>
    <w:p w14:paraId="105F0DF3" w14:textId="2C1223F8" w:rsidR="00AE02DE" w:rsidRDefault="00082B6D" w:rsidP="005040B2">
      <w:pPr>
        <w:rPr>
          <w:lang w:eastAsia="zh-CN"/>
        </w:rPr>
      </w:pPr>
      <w:sdt>
        <w:sdtPr>
          <w:alias w:val="Company"/>
          <w:tag w:val=""/>
          <w:id w:val="897940795"/>
          <w:showingPlcHdr/>
          <w:dataBinding w:prefixMappings="xmlns:ns0='http://schemas.openxmlformats.org/officeDocument/2006/extended-properties' " w:xpath="/ns0:Properties[1]/ns0:Company[1]" w:storeItemID="{6668398D-A668-4E3E-A5EB-62B293D839F1}"/>
          <w:text/>
        </w:sdtPr>
        <w:sdtEndPr/>
        <w:sdtContent>
          <w:r w:rsidR="005040B2">
            <w:rPr>
              <w:lang w:eastAsia="zh-CN"/>
            </w:rPr>
            <w:t xml:space="preserve">     </w:t>
          </w:r>
        </w:sdtContent>
      </w:sdt>
      <w:r w:rsidR="005040B2">
        <w:rPr>
          <w:lang w:eastAsia="zh-CN"/>
        </w:rPr>
        <w:t xml:space="preserve">Project Miracle </w:t>
      </w:r>
      <w:r w:rsidR="005040B2">
        <w:rPr>
          <w:rFonts w:hint="eastAsia"/>
          <w:lang w:eastAsia="zh-CN"/>
        </w:rPr>
        <w:t>并非是针对汇丰银行的手机</w:t>
      </w:r>
      <w:r w:rsidR="005040B2">
        <w:rPr>
          <w:rFonts w:hint="eastAsia"/>
          <w:lang w:eastAsia="zh-CN"/>
        </w:rPr>
        <w:t xml:space="preserve"> App</w:t>
      </w:r>
      <w:r w:rsidR="005040B2">
        <w:rPr>
          <w:lang w:eastAsia="zh-CN"/>
        </w:rPr>
        <w:t xml:space="preserve"> </w:t>
      </w:r>
      <w:r w:rsidR="005040B2">
        <w:rPr>
          <w:rFonts w:hint="eastAsia"/>
          <w:lang w:eastAsia="zh-CN"/>
        </w:rPr>
        <w:t>应用</w:t>
      </w:r>
      <w:r w:rsidR="005040B2">
        <w:rPr>
          <w:lang w:eastAsia="zh-CN"/>
        </w:rPr>
        <w:t>，而是</w:t>
      </w:r>
      <w:r w:rsidR="005040B2">
        <w:rPr>
          <w:rFonts w:hint="eastAsia"/>
          <w:lang w:eastAsia="zh-CN"/>
        </w:rPr>
        <w:t>一个模糊的</w:t>
      </w:r>
      <w:r w:rsidR="005040B2">
        <w:rPr>
          <w:lang w:eastAsia="zh-CN"/>
        </w:rPr>
        <w:t>针对</w:t>
      </w:r>
      <w:r w:rsidR="005040B2">
        <w:rPr>
          <w:rFonts w:hint="eastAsia"/>
          <w:lang w:eastAsia="zh-CN"/>
        </w:rPr>
        <w:t>某银行的个人银行手机</w:t>
      </w:r>
      <w:r w:rsidR="005040B2">
        <w:rPr>
          <w:rFonts w:hint="eastAsia"/>
          <w:lang w:eastAsia="zh-CN"/>
        </w:rPr>
        <w:t xml:space="preserve"> A</w:t>
      </w:r>
      <w:r w:rsidR="005040B2">
        <w:rPr>
          <w:lang w:eastAsia="zh-CN"/>
        </w:rPr>
        <w:t xml:space="preserve">pp </w:t>
      </w:r>
      <w:r w:rsidR="005040B2">
        <w:rPr>
          <w:rFonts w:hint="eastAsia"/>
          <w:lang w:eastAsia="zh-CN"/>
        </w:rPr>
        <w:t>应用。</w:t>
      </w:r>
      <w:r w:rsidR="005040B2">
        <w:rPr>
          <w:lang w:eastAsia="zh-CN"/>
        </w:rPr>
        <w:t>（</w:t>
      </w:r>
      <w:r w:rsidR="005040B2">
        <w:rPr>
          <w:rFonts w:hint="eastAsia"/>
          <w:lang w:eastAsia="zh-CN"/>
        </w:rPr>
        <w:t>规避侵权风险</w:t>
      </w:r>
      <w:r w:rsidR="005040B2">
        <w:rPr>
          <w:lang w:eastAsia="zh-CN"/>
        </w:rPr>
        <w:t>）</w:t>
      </w:r>
    </w:p>
    <w:p w14:paraId="13083045" w14:textId="2341C86A" w:rsidR="002E7F99" w:rsidRDefault="002E7F99" w:rsidP="005040B2">
      <w:pPr>
        <w:rPr>
          <w:lang w:eastAsia="zh-CN"/>
        </w:rPr>
      </w:pPr>
      <w:r>
        <w:rPr>
          <w:lang w:eastAsia="zh-CN"/>
        </w:rPr>
        <w:tab/>
      </w:r>
      <w:ins w:id="25" w:author="fergie.f.z.peng@noexternalmail.hsbc.com" w:date="2017-11-20T14:46:00Z">
        <w:r w:rsidR="00776031">
          <w:rPr>
            <w:rFonts w:hint="eastAsia"/>
            <w:lang w:eastAsia="zh-CN"/>
          </w:rPr>
          <w:t xml:space="preserve"> </w:t>
        </w:r>
      </w:ins>
      <w:moveToRangeStart w:id="26" w:author="fergie.f.z.peng@noexternalmail.hsbc.com" w:date="2017-11-20T14:41:00Z" w:name="move498952223"/>
      <w:moveTo w:id="27" w:author="fergie.f.z.peng@noexternalmail.hsbc.com" w:date="2017-11-20T14:41:00Z">
        <w:r w:rsidR="00276FA7" w:rsidRPr="00776031">
          <w:rPr>
            <w:rFonts w:hint="eastAsia"/>
            <w:color w:val="FF0000"/>
            <w:lang w:eastAsia="zh-CN"/>
            <w:rPrChange w:id="28" w:author="fergie.f.z.peng@noexternalmail.hsbc.com" w:date="2017-11-20T14:46:00Z">
              <w:rPr>
                <w:rFonts w:hint="eastAsia"/>
                <w:lang w:eastAsia="zh-CN"/>
              </w:rPr>
            </w:rPrChange>
          </w:rPr>
          <w:t>增加桌面客户端</w:t>
        </w:r>
      </w:moveTo>
      <w:moveFromRangeStart w:id="29" w:author="fergie.f.z.peng@noexternalmail.hsbc.com" w:date="2017-11-20T14:41:00Z" w:name="move498952223"/>
      <w:moveToRangeEnd w:id="26"/>
      <w:moveFrom w:id="30" w:author="fergie.f.z.peng@noexternalmail.hsbc.com" w:date="2017-11-20T14:41:00Z">
        <w:del w:id="31" w:author="fergie.f.z.peng@noexternalmail.hsbc.com" w:date="2017-11-20T14:41:00Z">
          <w:r w:rsidDel="00276FA7">
            <w:rPr>
              <w:rFonts w:hint="eastAsia"/>
              <w:lang w:eastAsia="zh-CN"/>
            </w:rPr>
            <w:delText>增加桌面客户端</w:delText>
          </w:r>
        </w:del>
      </w:moveFrom>
      <w:moveFromRangeEnd w:id="29"/>
    </w:p>
    <w:p w14:paraId="4EFA98EA" w14:textId="5585E8DF" w:rsidR="005040B2" w:rsidRPr="005040B2" w:rsidRDefault="005040B2" w:rsidP="005040B2">
      <w:pPr>
        <w:rPr>
          <w:rFonts w:ascii="Arial" w:hAnsi="Arial" w:cs="Arial"/>
          <w:sz w:val="22"/>
          <w:szCs w:val="22"/>
          <w:lang w:eastAsia="zh-CN"/>
        </w:rPr>
      </w:pPr>
      <w:r>
        <w:rPr>
          <w:lang w:eastAsia="zh-CN"/>
        </w:rPr>
        <w:t xml:space="preserve">    </w:t>
      </w:r>
      <w:r>
        <w:rPr>
          <w:rFonts w:hint="eastAsia"/>
          <w:lang w:eastAsia="zh-CN"/>
        </w:rPr>
        <w:t>不考虑任何的安全验证步骤及银行后台架构</w:t>
      </w:r>
      <w:r>
        <w:rPr>
          <w:lang w:eastAsia="zh-CN"/>
        </w:rPr>
        <w:t>，</w:t>
      </w:r>
      <w:r>
        <w:rPr>
          <w:rFonts w:hint="eastAsia"/>
          <w:lang w:eastAsia="zh-CN"/>
        </w:rPr>
        <w:t>简单模拟银行后台返回用户账户相关信息。</w:t>
      </w:r>
    </w:p>
    <w:p w14:paraId="29A6EF08" w14:textId="39DEEA3D" w:rsidR="00AE02DE" w:rsidRPr="002927BA" w:rsidRDefault="005040B2" w:rsidP="00AE02DE">
      <w:pPr>
        <w:pStyle w:val="20"/>
        <w:rPr>
          <w:rFonts w:cs="Arial"/>
        </w:rPr>
      </w:pPr>
      <w:bookmarkStart w:id="32" w:name="_Toc498891868"/>
      <w:r>
        <w:rPr>
          <w:rFonts w:cs="Arial" w:hint="eastAsia"/>
          <w:lang w:eastAsia="zh-CN"/>
        </w:rPr>
        <w:t>开放讨论问题</w:t>
      </w:r>
      <w:bookmarkEnd w:id="32"/>
    </w:p>
    <w:p w14:paraId="042CD1E3" w14:textId="77777777" w:rsidR="00AE02DE" w:rsidRPr="002927BA" w:rsidRDefault="00AE02DE" w:rsidP="00AE02DE">
      <w:pPr>
        <w:rPr>
          <w:rFonts w:ascii="Arial" w:hAnsi="Arial" w:cs="Arial"/>
        </w:rPr>
      </w:pPr>
    </w:p>
    <w:tbl>
      <w:tblPr>
        <w:tblStyle w:val="ad"/>
        <w:tblW w:w="9026" w:type="dxa"/>
        <w:tblLook w:val="0420" w:firstRow="1" w:lastRow="0" w:firstColumn="0" w:lastColumn="0" w:noHBand="0" w:noVBand="1"/>
      </w:tblPr>
      <w:tblGrid>
        <w:gridCol w:w="704"/>
        <w:gridCol w:w="5954"/>
        <w:gridCol w:w="2368"/>
      </w:tblGrid>
      <w:tr w:rsidR="00AE02DE" w:rsidRPr="002927BA" w14:paraId="0C212F5F" w14:textId="77777777" w:rsidTr="005040B2">
        <w:tc>
          <w:tcPr>
            <w:tcW w:w="704" w:type="dxa"/>
            <w:shd w:val="clear" w:color="auto" w:fill="808080" w:themeFill="background1" w:themeFillShade="80"/>
          </w:tcPr>
          <w:p w14:paraId="467CABFC" w14:textId="77777777" w:rsidR="00AE02DE" w:rsidRPr="002927BA" w:rsidRDefault="00AE02DE" w:rsidP="00F435C5">
            <w:pPr>
              <w:pStyle w:val="GuidanceText"/>
              <w:jc w:val="center"/>
              <w:rPr>
                <w:rFonts w:cs="Arial"/>
                <w:color w:val="FFFFFF" w:themeColor="background1"/>
                <w:sz w:val="22"/>
                <w:szCs w:val="22"/>
              </w:rPr>
            </w:pPr>
            <w:r w:rsidRPr="002927BA">
              <w:rPr>
                <w:rFonts w:cs="Arial"/>
                <w:color w:val="FFFFFF" w:themeColor="background1"/>
                <w:sz w:val="22"/>
                <w:szCs w:val="22"/>
              </w:rPr>
              <w:t>Item</w:t>
            </w:r>
          </w:p>
        </w:tc>
        <w:tc>
          <w:tcPr>
            <w:tcW w:w="5954" w:type="dxa"/>
            <w:shd w:val="clear" w:color="auto" w:fill="808080" w:themeFill="background1" w:themeFillShade="80"/>
          </w:tcPr>
          <w:p w14:paraId="37DEB711" w14:textId="77777777" w:rsidR="00AE02DE" w:rsidRPr="002927BA" w:rsidRDefault="00AE02DE" w:rsidP="00F435C5">
            <w:pPr>
              <w:pStyle w:val="GuidanceText"/>
              <w:jc w:val="center"/>
              <w:rPr>
                <w:rFonts w:cs="Arial"/>
                <w:color w:val="FFFFFF" w:themeColor="background1"/>
                <w:sz w:val="22"/>
                <w:szCs w:val="22"/>
              </w:rPr>
            </w:pPr>
            <w:r w:rsidRPr="002927BA">
              <w:rPr>
                <w:rFonts w:cs="Arial"/>
                <w:color w:val="FFFFFF" w:themeColor="background1"/>
                <w:sz w:val="22"/>
                <w:szCs w:val="22"/>
              </w:rPr>
              <w:t>Description</w:t>
            </w:r>
          </w:p>
        </w:tc>
        <w:tc>
          <w:tcPr>
            <w:tcW w:w="2368" w:type="dxa"/>
            <w:shd w:val="clear" w:color="auto" w:fill="808080" w:themeFill="background1" w:themeFillShade="80"/>
          </w:tcPr>
          <w:p w14:paraId="7621DCD1" w14:textId="77777777" w:rsidR="00AE02DE" w:rsidRPr="002927BA" w:rsidRDefault="00AE02DE" w:rsidP="00F435C5">
            <w:pPr>
              <w:pStyle w:val="GuidanceText"/>
              <w:jc w:val="center"/>
              <w:rPr>
                <w:rFonts w:cs="Arial"/>
                <w:color w:val="FFFFFF" w:themeColor="background1"/>
                <w:sz w:val="22"/>
                <w:szCs w:val="22"/>
              </w:rPr>
            </w:pPr>
            <w:r w:rsidRPr="002927BA">
              <w:rPr>
                <w:rFonts w:cs="Arial"/>
                <w:color w:val="FFFFFF" w:themeColor="background1"/>
                <w:sz w:val="22"/>
                <w:szCs w:val="22"/>
              </w:rPr>
              <w:t>Status</w:t>
            </w:r>
          </w:p>
        </w:tc>
      </w:tr>
      <w:tr w:rsidR="00AE02DE" w:rsidRPr="002927BA" w14:paraId="40EFF318" w14:textId="77777777" w:rsidTr="005040B2">
        <w:tc>
          <w:tcPr>
            <w:tcW w:w="704" w:type="dxa"/>
            <w:vAlign w:val="center"/>
          </w:tcPr>
          <w:p w14:paraId="70230349" w14:textId="77777777" w:rsidR="00AE02DE" w:rsidRPr="00776031" w:rsidRDefault="00AE02DE" w:rsidP="00F435C5">
            <w:pPr>
              <w:pStyle w:val="GuidanceText"/>
              <w:rPr>
                <w:rFonts w:asciiTheme="minorEastAsia" w:eastAsiaTheme="minorEastAsia" w:hAnsiTheme="minorEastAsia" w:cs="Arial"/>
                <w:color w:val="auto"/>
                <w:sz w:val="22"/>
                <w:szCs w:val="22"/>
                <w:rPrChange w:id="33" w:author="fergie.f.z.peng@noexternalmail.hsbc.com" w:date="2017-11-20T14:45:00Z">
                  <w:rPr>
                    <w:rFonts w:cs="Arial"/>
                    <w:color w:val="auto"/>
                    <w:sz w:val="22"/>
                    <w:szCs w:val="22"/>
                  </w:rPr>
                </w:rPrChange>
              </w:rPr>
            </w:pPr>
            <w:r w:rsidRPr="00776031">
              <w:rPr>
                <w:rFonts w:asciiTheme="minorEastAsia" w:hAnsiTheme="minorEastAsia" w:cs="Arial"/>
                <w:color w:val="auto"/>
                <w:sz w:val="22"/>
                <w:szCs w:val="22"/>
                <w:rPrChange w:id="34" w:author="fergie.f.z.peng@noexternalmail.hsbc.com" w:date="2017-11-20T14:45:00Z">
                  <w:rPr>
                    <w:rFonts w:cs="Arial"/>
                    <w:color w:val="auto"/>
                    <w:sz w:val="22"/>
                    <w:szCs w:val="22"/>
                  </w:rPr>
                </w:rPrChange>
              </w:rPr>
              <w:t>1</w:t>
            </w:r>
          </w:p>
        </w:tc>
        <w:tc>
          <w:tcPr>
            <w:tcW w:w="5954" w:type="dxa"/>
          </w:tcPr>
          <w:p w14:paraId="61DE3D3E" w14:textId="75CBB8AC" w:rsidR="00AE02DE" w:rsidRPr="00776031" w:rsidRDefault="00334EDE" w:rsidP="00F435C5">
            <w:pPr>
              <w:pStyle w:val="GuidanceText"/>
              <w:rPr>
                <w:rFonts w:asciiTheme="minorEastAsia" w:eastAsiaTheme="minorEastAsia" w:hAnsiTheme="minorEastAsia" w:cs="Arial"/>
                <w:color w:val="auto"/>
                <w:sz w:val="22"/>
                <w:szCs w:val="22"/>
                <w:lang w:eastAsia="zh-CN"/>
                <w:rPrChange w:id="35" w:author="fergie.f.z.peng@noexternalmail.hsbc.com" w:date="2017-11-20T14:45:00Z">
                  <w:rPr>
                    <w:rFonts w:cs="Arial"/>
                    <w:color w:val="auto"/>
                    <w:sz w:val="22"/>
                    <w:szCs w:val="22"/>
                    <w:lang w:eastAsia="zh-CN"/>
                  </w:rPr>
                </w:rPrChange>
              </w:rPr>
            </w:pPr>
            <w:ins w:id="36" w:author="fergie.f.z.peng@noexternalmail.hsbc.com" w:date="2017-11-20T14:36:00Z">
              <w:r w:rsidRPr="00776031">
                <w:rPr>
                  <w:rFonts w:asciiTheme="minorEastAsia" w:eastAsiaTheme="minorEastAsia" w:hAnsiTheme="minorEastAsia" w:cs="Arial" w:hint="eastAsia"/>
                  <w:color w:val="auto"/>
                  <w:sz w:val="22"/>
                  <w:szCs w:val="22"/>
                  <w:lang w:eastAsia="zh-CN"/>
                </w:rPr>
                <w:t>需要编写详细的应用场景</w:t>
              </w:r>
            </w:ins>
          </w:p>
          <w:p w14:paraId="0A41F511" w14:textId="7547188D" w:rsidR="007C3B53" w:rsidRPr="00776031" w:rsidRDefault="007C3B53" w:rsidP="00F435C5">
            <w:pPr>
              <w:pStyle w:val="GuidanceText"/>
              <w:rPr>
                <w:rFonts w:asciiTheme="minorEastAsia" w:eastAsiaTheme="minorEastAsia" w:hAnsiTheme="minorEastAsia" w:cs="Arial"/>
                <w:color w:val="auto"/>
                <w:sz w:val="22"/>
                <w:szCs w:val="22"/>
                <w:lang w:eastAsia="zh-CN"/>
                <w:rPrChange w:id="37" w:author="fergie.f.z.peng@noexternalmail.hsbc.com" w:date="2017-11-20T14:45:00Z">
                  <w:rPr>
                    <w:rFonts w:cs="Arial"/>
                    <w:color w:val="auto"/>
                    <w:sz w:val="22"/>
                    <w:szCs w:val="22"/>
                    <w:lang w:eastAsia="zh-CN"/>
                  </w:rPr>
                </w:rPrChange>
              </w:rPr>
            </w:pPr>
          </w:p>
        </w:tc>
        <w:tc>
          <w:tcPr>
            <w:tcW w:w="2368" w:type="dxa"/>
          </w:tcPr>
          <w:p w14:paraId="2CC26278" w14:textId="77777777" w:rsidR="00AE02DE" w:rsidRPr="00776031" w:rsidRDefault="00334EDE" w:rsidP="00F435C5">
            <w:pPr>
              <w:pStyle w:val="GuidanceText"/>
              <w:rPr>
                <w:ins w:id="38" w:author="fergie.f.z.peng@noexternalmail.hsbc.com" w:date="2017-11-20T14:37:00Z"/>
                <w:rFonts w:asciiTheme="minorEastAsia" w:eastAsiaTheme="minorEastAsia" w:hAnsiTheme="minorEastAsia" w:cs="Arial"/>
                <w:color w:val="auto"/>
                <w:sz w:val="22"/>
                <w:szCs w:val="22"/>
                <w:lang w:eastAsia="zh-CN"/>
              </w:rPr>
            </w:pPr>
            <w:ins w:id="39" w:author="fergie.f.z.peng@noexternalmail.hsbc.com" w:date="2017-11-20T14:37:00Z">
              <w:r w:rsidRPr="00776031">
                <w:rPr>
                  <w:rFonts w:asciiTheme="minorEastAsia" w:eastAsiaTheme="minorEastAsia" w:hAnsiTheme="minorEastAsia" w:cs="Arial" w:hint="eastAsia"/>
                  <w:color w:val="auto"/>
                  <w:sz w:val="22"/>
                  <w:szCs w:val="22"/>
                  <w:lang w:eastAsia="zh-CN"/>
                </w:rPr>
                <w:t>待开始</w:t>
              </w:r>
            </w:ins>
          </w:p>
          <w:p w14:paraId="1F63563C" w14:textId="38486FF5" w:rsidR="00334EDE" w:rsidRPr="00776031" w:rsidRDefault="00334EDE" w:rsidP="00F435C5">
            <w:pPr>
              <w:pStyle w:val="GuidanceText"/>
              <w:rPr>
                <w:rFonts w:asciiTheme="minorEastAsia" w:eastAsiaTheme="minorEastAsia" w:hAnsiTheme="minorEastAsia" w:cs="Arial"/>
                <w:color w:val="auto"/>
                <w:sz w:val="22"/>
                <w:szCs w:val="22"/>
                <w:lang w:eastAsia="zh-CN"/>
                <w:rPrChange w:id="40" w:author="fergie.f.z.peng@noexternalmail.hsbc.com" w:date="2017-11-20T14:45:00Z">
                  <w:rPr>
                    <w:rFonts w:cs="Arial"/>
                    <w:color w:val="auto"/>
                    <w:sz w:val="22"/>
                    <w:szCs w:val="22"/>
                    <w:lang w:eastAsia="zh-CN"/>
                  </w:rPr>
                </w:rPrChange>
              </w:rPr>
            </w:pPr>
            <w:ins w:id="41" w:author="fergie.f.z.peng@noexternalmail.hsbc.com" w:date="2017-11-20T14:37:00Z">
              <w:r w:rsidRPr="00776031">
                <w:rPr>
                  <w:rFonts w:asciiTheme="minorEastAsia" w:eastAsiaTheme="minorEastAsia" w:hAnsiTheme="minorEastAsia" w:cs="Arial" w:hint="eastAsia"/>
                  <w:color w:val="auto"/>
                  <w:sz w:val="22"/>
                  <w:szCs w:val="22"/>
                  <w:lang w:eastAsia="zh-CN"/>
                </w:rPr>
                <w:t>Snowy</w:t>
              </w:r>
            </w:ins>
          </w:p>
        </w:tc>
      </w:tr>
      <w:tr w:rsidR="005040B2" w:rsidRPr="002927BA" w14:paraId="0DE40D5C" w14:textId="77777777" w:rsidTr="005040B2">
        <w:tc>
          <w:tcPr>
            <w:tcW w:w="704" w:type="dxa"/>
            <w:vAlign w:val="center"/>
          </w:tcPr>
          <w:p w14:paraId="2440EC72" w14:textId="131B3680" w:rsidR="005040B2" w:rsidRPr="00776031" w:rsidRDefault="005040B2" w:rsidP="00F435C5">
            <w:pPr>
              <w:pStyle w:val="GuidanceText"/>
              <w:rPr>
                <w:rFonts w:asciiTheme="minorEastAsia" w:eastAsiaTheme="minorEastAsia" w:hAnsiTheme="minorEastAsia" w:cs="Arial"/>
                <w:color w:val="auto"/>
                <w:sz w:val="22"/>
                <w:szCs w:val="22"/>
                <w:lang w:eastAsia="zh-CN"/>
                <w:rPrChange w:id="42" w:author="fergie.f.z.peng@noexternalmail.hsbc.com" w:date="2017-11-20T14:45:00Z">
                  <w:rPr>
                    <w:rFonts w:eastAsiaTheme="minorEastAsia" w:cs="Arial"/>
                    <w:color w:val="auto"/>
                    <w:sz w:val="22"/>
                    <w:szCs w:val="22"/>
                    <w:lang w:eastAsia="zh-CN"/>
                  </w:rPr>
                </w:rPrChange>
              </w:rPr>
            </w:pPr>
            <w:r w:rsidRPr="00776031">
              <w:rPr>
                <w:rFonts w:asciiTheme="minorEastAsia" w:hAnsiTheme="minorEastAsia" w:cs="Arial"/>
                <w:color w:val="auto"/>
                <w:sz w:val="22"/>
                <w:szCs w:val="22"/>
                <w:lang w:eastAsia="zh-CN"/>
                <w:rPrChange w:id="43" w:author="fergie.f.z.peng@noexternalmail.hsbc.com" w:date="2017-11-20T14:45:00Z">
                  <w:rPr>
                    <w:rFonts w:cs="Arial"/>
                    <w:color w:val="auto"/>
                    <w:sz w:val="22"/>
                    <w:szCs w:val="22"/>
                    <w:lang w:eastAsia="zh-CN"/>
                  </w:rPr>
                </w:rPrChange>
              </w:rPr>
              <w:t>2</w:t>
            </w:r>
          </w:p>
        </w:tc>
        <w:tc>
          <w:tcPr>
            <w:tcW w:w="5954" w:type="dxa"/>
          </w:tcPr>
          <w:p w14:paraId="25E051DD" w14:textId="01DD6FA5" w:rsidR="005040B2" w:rsidRPr="00776031" w:rsidRDefault="00334EDE" w:rsidP="00F435C5">
            <w:pPr>
              <w:pStyle w:val="GuidanceText"/>
              <w:rPr>
                <w:rFonts w:asciiTheme="minorEastAsia" w:eastAsiaTheme="minorEastAsia" w:hAnsiTheme="minorEastAsia" w:cs="Arial"/>
                <w:color w:val="auto"/>
                <w:sz w:val="22"/>
                <w:szCs w:val="22"/>
                <w:lang w:eastAsia="zh-CN"/>
                <w:rPrChange w:id="44" w:author="fergie.f.z.peng@noexternalmail.hsbc.com" w:date="2017-11-20T14:45:00Z">
                  <w:rPr>
                    <w:rFonts w:cs="Arial"/>
                    <w:color w:val="auto"/>
                    <w:sz w:val="22"/>
                    <w:szCs w:val="22"/>
                    <w:lang w:eastAsia="zh-CN"/>
                  </w:rPr>
                </w:rPrChange>
              </w:rPr>
            </w:pPr>
            <w:ins w:id="45" w:author="fergie.f.z.peng@noexternalmail.hsbc.com" w:date="2017-11-20T14:37:00Z">
              <w:r w:rsidRPr="00776031">
                <w:rPr>
                  <w:rFonts w:asciiTheme="minorEastAsia" w:eastAsiaTheme="minorEastAsia" w:hAnsiTheme="minorEastAsia" w:cs="Arial" w:hint="eastAsia"/>
                  <w:color w:val="auto"/>
                  <w:sz w:val="22"/>
                  <w:szCs w:val="22"/>
                  <w:lang w:eastAsia="zh-CN"/>
                </w:rPr>
                <w:t>需要对后端架构进行选型（</w:t>
              </w:r>
              <w:proofErr w:type="spellStart"/>
              <w:r w:rsidRPr="00776031">
                <w:rPr>
                  <w:rFonts w:asciiTheme="minorEastAsia" w:eastAsiaTheme="minorEastAsia" w:hAnsiTheme="minorEastAsia" w:cs="Arial"/>
                  <w:color w:val="auto"/>
                  <w:sz w:val="22"/>
                  <w:szCs w:val="22"/>
                  <w:lang w:eastAsia="zh-CN"/>
                </w:rPr>
                <w:t>TensorFlow</w:t>
              </w:r>
            </w:ins>
            <w:proofErr w:type="spellEnd"/>
            <w:ins w:id="46" w:author="Fergie Pound" w:date="2017-11-21T01:25:00Z">
              <w:r w:rsidR="001947B5">
                <w:rPr>
                  <w:rFonts w:asciiTheme="minorEastAsia" w:eastAsiaTheme="minorEastAsia" w:hAnsiTheme="minorEastAsia" w:cs="Arial"/>
                  <w:color w:val="auto"/>
                  <w:sz w:val="22"/>
                  <w:szCs w:val="22"/>
                  <w:lang w:eastAsia="zh-CN"/>
                </w:rPr>
                <w:t>/CNTK</w:t>
              </w:r>
            </w:ins>
            <w:bookmarkStart w:id="47" w:name="_GoBack"/>
            <w:bookmarkEnd w:id="47"/>
            <w:ins w:id="48" w:author="fergie.f.z.peng@noexternalmail.hsbc.com" w:date="2017-11-20T14:37:00Z">
              <w:r w:rsidRPr="00776031">
                <w:rPr>
                  <w:rFonts w:asciiTheme="minorEastAsia" w:eastAsiaTheme="minorEastAsia" w:hAnsiTheme="minorEastAsia" w:cs="Arial"/>
                  <w:color w:val="auto"/>
                  <w:sz w:val="22"/>
                  <w:szCs w:val="22"/>
                  <w:lang w:eastAsia="zh-CN"/>
                </w:rPr>
                <w:t>?</w:t>
              </w:r>
              <w:r w:rsidRPr="00776031">
                <w:rPr>
                  <w:rFonts w:asciiTheme="minorEastAsia" w:eastAsiaTheme="minorEastAsia" w:hAnsiTheme="minorEastAsia" w:cs="Arial" w:hint="eastAsia"/>
                  <w:color w:val="auto"/>
                  <w:sz w:val="22"/>
                  <w:szCs w:val="22"/>
                  <w:lang w:eastAsia="zh-CN"/>
                </w:rPr>
                <w:t>）</w:t>
              </w:r>
            </w:ins>
          </w:p>
          <w:p w14:paraId="69BBA2BF" w14:textId="77777777" w:rsidR="007C3B53" w:rsidRPr="00776031" w:rsidRDefault="007C3B53" w:rsidP="00F435C5">
            <w:pPr>
              <w:pStyle w:val="GuidanceText"/>
              <w:rPr>
                <w:rFonts w:asciiTheme="minorEastAsia" w:eastAsiaTheme="minorEastAsia" w:hAnsiTheme="minorEastAsia" w:cs="Arial"/>
                <w:color w:val="auto"/>
                <w:sz w:val="22"/>
                <w:szCs w:val="22"/>
                <w:lang w:eastAsia="zh-CN"/>
                <w:rPrChange w:id="49" w:author="fergie.f.z.peng@noexternalmail.hsbc.com" w:date="2017-11-20T14:45:00Z">
                  <w:rPr>
                    <w:rFonts w:cs="Arial"/>
                    <w:color w:val="auto"/>
                    <w:sz w:val="22"/>
                    <w:szCs w:val="22"/>
                    <w:lang w:eastAsia="zh-CN"/>
                  </w:rPr>
                </w:rPrChange>
              </w:rPr>
            </w:pPr>
          </w:p>
        </w:tc>
        <w:tc>
          <w:tcPr>
            <w:tcW w:w="2368" w:type="dxa"/>
          </w:tcPr>
          <w:p w14:paraId="6D089404" w14:textId="77777777" w:rsidR="005040B2" w:rsidRPr="00776031" w:rsidRDefault="00334EDE" w:rsidP="00F435C5">
            <w:pPr>
              <w:pStyle w:val="GuidanceText"/>
              <w:rPr>
                <w:ins w:id="50" w:author="fergie.f.z.peng@noexternalmail.hsbc.com" w:date="2017-11-20T14:37:00Z"/>
                <w:rFonts w:asciiTheme="minorEastAsia" w:eastAsiaTheme="minorEastAsia" w:hAnsiTheme="minorEastAsia" w:cs="Arial"/>
                <w:color w:val="auto"/>
                <w:sz w:val="22"/>
                <w:szCs w:val="22"/>
                <w:lang w:eastAsia="zh-CN"/>
                <w:rPrChange w:id="51" w:author="fergie.f.z.peng@noexternalmail.hsbc.com" w:date="2017-11-20T14:45:00Z">
                  <w:rPr>
                    <w:ins w:id="52" w:author="fergie.f.z.peng@noexternalmail.hsbc.com" w:date="2017-11-20T14:37:00Z"/>
                    <w:rFonts w:eastAsiaTheme="minorEastAsia" w:cs="Arial"/>
                    <w:color w:val="auto"/>
                    <w:sz w:val="22"/>
                    <w:szCs w:val="22"/>
                    <w:lang w:eastAsia="zh-CN"/>
                  </w:rPr>
                </w:rPrChange>
              </w:rPr>
            </w:pPr>
            <w:proofErr w:type="spellStart"/>
            <w:ins w:id="53" w:author="fergie.f.z.peng@noexternalmail.hsbc.com" w:date="2017-11-20T14:37:00Z">
              <w:r w:rsidRPr="00776031">
                <w:rPr>
                  <w:rFonts w:asciiTheme="minorEastAsia" w:hAnsiTheme="minorEastAsia" w:cs="Arial" w:hint="eastAsia"/>
                  <w:color w:val="auto"/>
                  <w:sz w:val="22"/>
                  <w:szCs w:val="22"/>
                  <w:lang w:eastAsia="zh-CN"/>
                  <w:rPrChange w:id="54" w:author="fergie.f.z.peng@noexternalmail.hsbc.com" w:date="2017-11-20T14:45:00Z">
                    <w:rPr>
                      <w:rFonts w:cs="Arial" w:hint="eastAsia"/>
                      <w:color w:val="auto"/>
                      <w:sz w:val="22"/>
                      <w:szCs w:val="22"/>
                      <w:lang w:eastAsia="zh-CN"/>
                    </w:rPr>
                  </w:rPrChange>
                </w:rPr>
                <w:t>进行中</w:t>
              </w:r>
              <w:proofErr w:type="spellEnd"/>
            </w:ins>
          </w:p>
          <w:p w14:paraId="5E5F6CF6" w14:textId="7D23587B" w:rsidR="00334EDE" w:rsidRPr="00776031" w:rsidRDefault="00334EDE" w:rsidP="00F435C5">
            <w:pPr>
              <w:pStyle w:val="GuidanceText"/>
              <w:rPr>
                <w:rFonts w:asciiTheme="minorEastAsia" w:eastAsiaTheme="minorEastAsia" w:hAnsiTheme="minorEastAsia" w:cs="Arial"/>
                <w:color w:val="auto"/>
                <w:sz w:val="22"/>
                <w:szCs w:val="22"/>
                <w:lang w:eastAsia="zh-CN"/>
                <w:rPrChange w:id="55" w:author="fergie.f.z.peng@noexternalmail.hsbc.com" w:date="2017-11-20T14:45:00Z">
                  <w:rPr>
                    <w:rFonts w:cs="Arial"/>
                    <w:color w:val="auto"/>
                    <w:sz w:val="22"/>
                    <w:szCs w:val="22"/>
                    <w:lang w:eastAsia="zh-CN"/>
                  </w:rPr>
                </w:rPrChange>
              </w:rPr>
            </w:pPr>
            <w:ins w:id="56" w:author="fergie.f.z.peng@noexternalmail.hsbc.com" w:date="2017-11-20T14:37:00Z">
              <w:r w:rsidRPr="00776031">
                <w:rPr>
                  <w:rFonts w:asciiTheme="minorEastAsia" w:hAnsiTheme="minorEastAsia" w:cs="Arial"/>
                  <w:color w:val="auto"/>
                  <w:sz w:val="22"/>
                  <w:szCs w:val="22"/>
                  <w:lang w:eastAsia="zh-CN"/>
                  <w:rPrChange w:id="57" w:author="fergie.f.z.peng@noexternalmail.hsbc.com" w:date="2017-11-20T14:45:00Z">
                    <w:rPr>
                      <w:rFonts w:cs="Arial"/>
                      <w:color w:val="auto"/>
                      <w:sz w:val="22"/>
                      <w:szCs w:val="22"/>
                      <w:lang w:eastAsia="zh-CN"/>
                    </w:rPr>
                  </w:rPrChange>
                </w:rPr>
                <w:t xml:space="preserve">Zeno </w:t>
              </w:r>
              <w:proofErr w:type="spellStart"/>
              <w:r w:rsidRPr="00776031">
                <w:rPr>
                  <w:rFonts w:asciiTheme="minorEastAsia" w:hAnsiTheme="minorEastAsia" w:cs="Arial"/>
                  <w:color w:val="auto"/>
                  <w:sz w:val="22"/>
                  <w:szCs w:val="22"/>
                  <w:lang w:eastAsia="zh-CN"/>
                  <w:rPrChange w:id="58" w:author="fergie.f.z.peng@noexternalmail.hsbc.com" w:date="2017-11-20T14:45:00Z">
                    <w:rPr>
                      <w:rFonts w:cs="Arial"/>
                      <w:color w:val="auto"/>
                      <w:sz w:val="22"/>
                      <w:szCs w:val="22"/>
                      <w:lang w:eastAsia="zh-CN"/>
                    </w:rPr>
                  </w:rPrChange>
                </w:rPr>
                <w:t>Prin</w:t>
              </w:r>
              <w:proofErr w:type="spellEnd"/>
              <w:r w:rsidRPr="00776031">
                <w:rPr>
                  <w:rFonts w:asciiTheme="minorEastAsia" w:hAnsiTheme="minorEastAsia" w:cs="Arial"/>
                  <w:color w:val="auto"/>
                  <w:sz w:val="22"/>
                  <w:szCs w:val="22"/>
                  <w:lang w:eastAsia="zh-CN"/>
                  <w:rPrChange w:id="59" w:author="fergie.f.z.peng@noexternalmail.hsbc.com" w:date="2017-11-20T14:45:00Z">
                    <w:rPr>
                      <w:rFonts w:cs="Arial"/>
                      <w:color w:val="auto"/>
                      <w:sz w:val="22"/>
                      <w:szCs w:val="22"/>
                      <w:lang w:eastAsia="zh-CN"/>
                    </w:rPr>
                  </w:rPrChange>
                </w:rPr>
                <w:t xml:space="preserve"> </w:t>
              </w:r>
              <w:proofErr w:type="spellStart"/>
              <w:r w:rsidRPr="00776031">
                <w:rPr>
                  <w:rFonts w:asciiTheme="minorEastAsia" w:hAnsiTheme="minorEastAsia" w:cs="Arial"/>
                  <w:color w:val="auto"/>
                  <w:sz w:val="22"/>
                  <w:szCs w:val="22"/>
                  <w:lang w:eastAsia="zh-CN"/>
                  <w:rPrChange w:id="60" w:author="fergie.f.z.peng@noexternalmail.hsbc.com" w:date="2017-11-20T14:45:00Z">
                    <w:rPr>
                      <w:rFonts w:cs="Arial"/>
                      <w:color w:val="auto"/>
                      <w:sz w:val="22"/>
                      <w:szCs w:val="22"/>
                      <w:lang w:eastAsia="zh-CN"/>
                    </w:rPr>
                  </w:rPrChange>
                </w:rPr>
                <w:t>Weninus</w:t>
              </w:r>
            </w:ins>
            <w:proofErr w:type="spellEnd"/>
          </w:p>
        </w:tc>
      </w:tr>
      <w:tr w:rsidR="005040B2" w:rsidRPr="002927BA" w14:paraId="3A2B28F1" w14:textId="77777777" w:rsidTr="005040B2">
        <w:tc>
          <w:tcPr>
            <w:tcW w:w="704" w:type="dxa"/>
            <w:vAlign w:val="center"/>
          </w:tcPr>
          <w:p w14:paraId="30ADD736" w14:textId="16069ACE" w:rsidR="005040B2" w:rsidRPr="00776031" w:rsidRDefault="005040B2" w:rsidP="00F435C5">
            <w:pPr>
              <w:pStyle w:val="GuidanceText"/>
              <w:rPr>
                <w:rFonts w:asciiTheme="minorEastAsia" w:eastAsiaTheme="minorEastAsia" w:hAnsiTheme="minorEastAsia" w:cs="Arial"/>
                <w:color w:val="auto"/>
                <w:sz w:val="22"/>
                <w:szCs w:val="22"/>
                <w:lang w:eastAsia="zh-CN"/>
                <w:rPrChange w:id="61" w:author="fergie.f.z.peng@noexternalmail.hsbc.com" w:date="2017-11-20T14:45:00Z">
                  <w:rPr>
                    <w:rFonts w:eastAsiaTheme="minorEastAsia" w:cs="Arial"/>
                    <w:color w:val="auto"/>
                    <w:sz w:val="22"/>
                    <w:szCs w:val="22"/>
                    <w:lang w:eastAsia="zh-CN"/>
                  </w:rPr>
                </w:rPrChange>
              </w:rPr>
            </w:pPr>
            <w:r w:rsidRPr="00776031">
              <w:rPr>
                <w:rFonts w:asciiTheme="minorEastAsia" w:hAnsiTheme="minorEastAsia" w:cs="Arial"/>
                <w:color w:val="auto"/>
                <w:sz w:val="22"/>
                <w:szCs w:val="22"/>
                <w:lang w:eastAsia="zh-CN"/>
                <w:rPrChange w:id="62" w:author="fergie.f.z.peng@noexternalmail.hsbc.com" w:date="2017-11-20T14:45:00Z">
                  <w:rPr>
                    <w:rFonts w:cs="Arial"/>
                    <w:color w:val="auto"/>
                    <w:sz w:val="22"/>
                    <w:szCs w:val="22"/>
                    <w:lang w:eastAsia="zh-CN"/>
                  </w:rPr>
                </w:rPrChange>
              </w:rPr>
              <w:t>3</w:t>
            </w:r>
          </w:p>
        </w:tc>
        <w:tc>
          <w:tcPr>
            <w:tcW w:w="5954" w:type="dxa"/>
          </w:tcPr>
          <w:p w14:paraId="29B149B4" w14:textId="31F5F541" w:rsidR="005040B2" w:rsidRPr="00776031" w:rsidRDefault="00334EDE" w:rsidP="00F435C5">
            <w:pPr>
              <w:pStyle w:val="GuidanceText"/>
              <w:rPr>
                <w:rFonts w:asciiTheme="minorEastAsia" w:eastAsiaTheme="minorEastAsia" w:hAnsiTheme="minorEastAsia" w:cs="Arial"/>
                <w:color w:val="auto"/>
                <w:sz w:val="22"/>
                <w:szCs w:val="22"/>
                <w:lang w:eastAsia="zh-CN"/>
                <w:rPrChange w:id="63" w:author="fergie.f.z.peng@noexternalmail.hsbc.com" w:date="2017-11-20T14:45:00Z">
                  <w:rPr>
                    <w:rFonts w:cs="Arial"/>
                    <w:color w:val="auto"/>
                    <w:sz w:val="22"/>
                    <w:szCs w:val="22"/>
                    <w:lang w:eastAsia="zh-CN"/>
                  </w:rPr>
                </w:rPrChange>
              </w:rPr>
            </w:pPr>
            <w:ins w:id="64" w:author="fergie.f.z.peng@noexternalmail.hsbc.com" w:date="2017-11-20T14:38:00Z">
              <w:r w:rsidRPr="00776031">
                <w:rPr>
                  <w:rFonts w:asciiTheme="minorEastAsia" w:eastAsiaTheme="minorEastAsia" w:hAnsiTheme="minorEastAsia" w:cs="Arial" w:hint="eastAsia"/>
                  <w:color w:val="auto"/>
                  <w:sz w:val="22"/>
                  <w:szCs w:val="22"/>
                  <w:lang w:eastAsia="zh-CN"/>
                </w:rPr>
                <w:t>需要增加桌面客户端的原型</w:t>
              </w:r>
            </w:ins>
          </w:p>
          <w:p w14:paraId="18260BA2" w14:textId="77777777" w:rsidR="007C3B53" w:rsidRPr="00776031" w:rsidRDefault="007C3B53" w:rsidP="00F435C5">
            <w:pPr>
              <w:pStyle w:val="GuidanceText"/>
              <w:rPr>
                <w:rFonts w:asciiTheme="minorEastAsia" w:eastAsiaTheme="minorEastAsia" w:hAnsiTheme="minorEastAsia" w:cs="Arial"/>
                <w:color w:val="auto"/>
                <w:sz w:val="22"/>
                <w:szCs w:val="22"/>
                <w:lang w:eastAsia="zh-CN"/>
                <w:rPrChange w:id="65" w:author="fergie.f.z.peng@noexternalmail.hsbc.com" w:date="2017-11-20T14:45:00Z">
                  <w:rPr>
                    <w:rFonts w:cs="Arial"/>
                    <w:color w:val="auto"/>
                    <w:sz w:val="22"/>
                    <w:szCs w:val="22"/>
                    <w:lang w:eastAsia="zh-CN"/>
                  </w:rPr>
                </w:rPrChange>
              </w:rPr>
            </w:pPr>
          </w:p>
        </w:tc>
        <w:tc>
          <w:tcPr>
            <w:tcW w:w="2368" w:type="dxa"/>
          </w:tcPr>
          <w:p w14:paraId="21871F8F" w14:textId="77777777" w:rsidR="005040B2" w:rsidRPr="00776031" w:rsidRDefault="00334EDE" w:rsidP="00F435C5">
            <w:pPr>
              <w:pStyle w:val="GuidanceText"/>
              <w:rPr>
                <w:ins w:id="66" w:author="fergie.f.z.peng@noexternalmail.hsbc.com" w:date="2017-11-20T14:38:00Z"/>
                <w:rFonts w:asciiTheme="minorEastAsia" w:eastAsiaTheme="minorEastAsia" w:hAnsiTheme="minorEastAsia" w:cs="Arial"/>
                <w:color w:val="auto"/>
                <w:sz w:val="22"/>
                <w:szCs w:val="22"/>
                <w:lang w:eastAsia="zh-CN"/>
              </w:rPr>
            </w:pPr>
            <w:ins w:id="67" w:author="fergie.f.z.peng@noexternalmail.hsbc.com" w:date="2017-11-20T14:38:00Z">
              <w:r w:rsidRPr="00776031">
                <w:rPr>
                  <w:rFonts w:asciiTheme="minorEastAsia" w:eastAsiaTheme="minorEastAsia" w:hAnsiTheme="minorEastAsia" w:cs="Arial" w:hint="eastAsia"/>
                  <w:color w:val="auto"/>
                  <w:sz w:val="22"/>
                  <w:szCs w:val="22"/>
                  <w:lang w:eastAsia="zh-CN"/>
                </w:rPr>
                <w:t>进行中</w:t>
              </w:r>
            </w:ins>
          </w:p>
          <w:p w14:paraId="0699179A" w14:textId="57D270DD" w:rsidR="00334EDE" w:rsidRPr="00776031" w:rsidRDefault="00334EDE" w:rsidP="00F435C5">
            <w:pPr>
              <w:pStyle w:val="GuidanceText"/>
              <w:rPr>
                <w:rFonts w:asciiTheme="minorEastAsia" w:eastAsiaTheme="minorEastAsia" w:hAnsiTheme="minorEastAsia" w:cs="Arial"/>
                <w:color w:val="auto"/>
                <w:sz w:val="22"/>
                <w:szCs w:val="22"/>
                <w:rPrChange w:id="68" w:author="fergie.f.z.peng@noexternalmail.hsbc.com" w:date="2017-11-20T14:45:00Z">
                  <w:rPr>
                    <w:rFonts w:cs="Arial"/>
                    <w:color w:val="auto"/>
                    <w:sz w:val="22"/>
                    <w:szCs w:val="22"/>
                  </w:rPr>
                </w:rPrChange>
              </w:rPr>
            </w:pPr>
            <w:ins w:id="69" w:author="fergie.f.z.peng@noexternalmail.hsbc.com" w:date="2017-11-20T14:38:00Z">
              <w:r w:rsidRPr="00776031">
                <w:rPr>
                  <w:rFonts w:asciiTheme="minorEastAsia" w:eastAsiaTheme="minorEastAsia" w:hAnsiTheme="minorEastAsia" w:cs="Arial" w:hint="eastAsia"/>
                  <w:color w:val="auto"/>
                  <w:sz w:val="22"/>
                  <w:szCs w:val="22"/>
                  <w:lang w:eastAsia="zh-CN"/>
                </w:rPr>
                <w:t>Fergie</w:t>
              </w:r>
            </w:ins>
          </w:p>
        </w:tc>
      </w:tr>
      <w:tr w:rsidR="005040B2" w:rsidRPr="002927BA" w14:paraId="736D1893" w14:textId="77777777" w:rsidTr="005040B2">
        <w:tc>
          <w:tcPr>
            <w:tcW w:w="704" w:type="dxa"/>
            <w:vAlign w:val="center"/>
          </w:tcPr>
          <w:p w14:paraId="5C8E0DF9" w14:textId="166D7D32" w:rsidR="005040B2" w:rsidRPr="00776031" w:rsidRDefault="005040B2" w:rsidP="00F435C5">
            <w:pPr>
              <w:pStyle w:val="GuidanceText"/>
              <w:rPr>
                <w:rFonts w:asciiTheme="minorEastAsia" w:eastAsiaTheme="minorEastAsia" w:hAnsiTheme="minorEastAsia" w:cs="Arial"/>
                <w:color w:val="auto"/>
                <w:sz w:val="22"/>
                <w:szCs w:val="22"/>
                <w:lang w:eastAsia="zh-CN"/>
                <w:rPrChange w:id="70" w:author="fergie.f.z.peng@noexternalmail.hsbc.com" w:date="2017-11-20T14:45:00Z">
                  <w:rPr>
                    <w:rFonts w:eastAsiaTheme="minorEastAsia" w:cs="Arial"/>
                    <w:color w:val="auto"/>
                    <w:sz w:val="22"/>
                    <w:szCs w:val="22"/>
                    <w:lang w:eastAsia="zh-CN"/>
                  </w:rPr>
                </w:rPrChange>
              </w:rPr>
            </w:pPr>
            <w:r w:rsidRPr="00776031">
              <w:rPr>
                <w:rFonts w:asciiTheme="minorEastAsia" w:hAnsiTheme="minorEastAsia" w:cs="Arial"/>
                <w:color w:val="auto"/>
                <w:sz w:val="22"/>
                <w:szCs w:val="22"/>
                <w:lang w:eastAsia="zh-CN"/>
                <w:rPrChange w:id="71" w:author="fergie.f.z.peng@noexternalmail.hsbc.com" w:date="2017-11-20T14:45:00Z">
                  <w:rPr>
                    <w:rFonts w:cs="Arial"/>
                    <w:color w:val="auto"/>
                    <w:sz w:val="22"/>
                    <w:szCs w:val="22"/>
                    <w:lang w:eastAsia="zh-CN"/>
                  </w:rPr>
                </w:rPrChange>
              </w:rPr>
              <w:t>4</w:t>
            </w:r>
          </w:p>
        </w:tc>
        <w:tc>
          <w:tcPr>
            <w:tcW w:w="5954" w:type="dxa"/>
          </w:tcPr>
          <w:p w14:paraId="11653DA2" w14:textId="5F6CAB6B" w:rsidR="005040B2" w:rsidRPr="00776031" w:rsidRDefault="00334EDE" w:rsidP="00F435C5">
            <w:pPr>
              <w:pStyle w:val="GuidanceText"/>
              <w:rPr>
                <w:rFonts w:asciiTheme="minorEastAsia" w:eastAsiaTheme="minorEastAsia" w:hAnsiTheme="minorEastAsia" w:cs="Arial"/>
                <w:color w:val="auto"/>
                <w:sz w:val="22"/>
                <w:szCs w:val="22"/>
                <w:lang w:eastAsia="zh-CN"/>
                <w:rPrChange w:id="72" w:author="fergie.f.z.peng@noexternalmail.hsbc.com" w:date="2017-11-20T14:45:00Z">
                  <w:rPr>
                    <w:rFonts w:cs="Arial"/>
                    <w:color w:val="auto"/>
                    <w:sz w:val="22"/>
                    <w:szCs w:val="22"/>
                  </w:rPr>
                </w:rPrChange>
              </w:rPr>
            </w:pPr>
            <w:proofErr w:type="spellStart"/>
            <w:ins w:id="73" w:author="fergie.f.z.peng@noexternalmail.hsbc.com" w:date="2017-11-20T14:38:00Z">
              <w:r w:rsidRPr="00776031">
                <w:rPr>
                  <w:rFonts w:asciiTheme="minorEastAsia" w:hAnsiTheme="minorEastAsia" w:cs="Arial" w:hint="eastAsia"/>
                  <w:color w:val="auto"/>
                  <w:sz w:val="22"/>
                  <w:szCs w:val="22"/>
                  <w:lang w:eastAsia="zh-CN"/>
                  <w:rPrChange w:id="74" w:author="fergie.f.z.peng@noexternalmail.hsbc.com" w:date="2017-11-20T14:45:00Z">
                    <w:rPr>
                      <w:rFonts w:cs="Arial" w:hint="eastAsia"/>
                      <w:color w:val="auto"/>
                      <w:sz w:val="22"/>
                      <w:szCs w:val="22"/>
                      <w:lang w:eastAsia="zh-CN"/>
                    </w:rPr>
                  </w:rPrChange>
                </w:rPr>
                <w:t>需要将功能</w:t>
              </w:r>
            </w:ins>
            <w:ins w:id="75" w:author="fergie.f.z.peng@noexternalmail.hsbc.com" w:date="2017-11-20T14:39:00Z">
              <w:r w:rsidRPr="00776031">
                <w:rPr>
                  <w:rFonts w:asciiTheme="minorEastAsia" w:hAnsiTheme="minorEastAsia" w:cs="Arial" w:hint="eastAsia"/>
                  <w:color w:val="auto"/>
                  <w:sz w:val="22"/>
                  <w:szCs w:val="22"/>
                  <w:lang w:eastAsia="zh-CN"/>
                  <w:rPrChange w:id="76" w:author="fergie.f.z.peng@noexternalmail.hsbc.com" w:date="2017-11-20T14:45:00Z">
                    <w:rPr>
                      <w:rFonts w:cs="Arial" w:hint="eastAsia"/>
                      <w:color w:val="auto"/>
                      <w:sz w:val="22"/>
                      <w:szCs w:val="22"/>
                      <w:lang w:eastAsia="zh-CN"/>
                    </w:rPr>
                  </w:rPrChange>
                </w:rPr>
                <w:t>及训练机制模块化，便于增加不同的功能及场景</w:t>
              </w:r>
            </w:ins>
            <w:proofErr w:type="spellEnd"/>
          </w:p>
          <w:p w14:paraId="50BADFD9" w14:textId="77777777" w:rsidR="007C3B53" w:rsidRPr="00776031" w:rsidRDefault="007C3B53" w:rsidP="00F435C5">
            <w:pPr>
              <w:pStyle w:val="GuidanceText"/>
              <w:rPr>
                <w:rFonts w:asciiTheme="minorEastAsia" w:eastAsiaTheme="minorEastAsia" w:hAnsiTheme="minorEastAsia" w:cs="Arial"/>
                <w:color w:val="auto"/>
                <w:sz w:val="22"/>
                <w:szCs w:val="22"/>
                <w:lang w:eastAsia="zh-CN"/>
                <w:rPrChange w:id="77" w:author="fergie.f.z.peng@noexternalmail.hsbc.com" w:date="2017-11-20T14:45:00Z">
                  <w:rPr>
                    <w:rFonts w:cs="Arial"/>
                    <w:color w:val="auto"/>
                    <w:sz w:val="22"/>
                    <w:szCs w:val="22"/>
                    <w:lang w:eastAsia="zh-CN"/>
                  </w:rPr>
                </w:rPrChange>
              </w:rPr>
            </w:pPr>
          </w:p>
        </w:tc>
        <w:tc>
          <w:tcPr>
            <w:tcW w:w="2368" w:type="dxa"/>
          </w:tcPr>
          <w:p w14:paraId="73867A05" w14:textId="77777777" w:rsidR="005040B2" w:rsidRPr="00776031" w:rsidRDefault="00334EDE" w:rsidP="00F435C5">
            <w:pPr>
              <w:pStyle w:val="GuidanceText"/>
              <w:rPr>
                <w:ins w:id="78" w:author="fergie.f.z.peng@noexternalmail.hsbc.com" w:date="2017-11-20T14:39:00Z"/>
                <w:rFonts w:asciiTheme="minorEastAsia" w:eastAsiaTheme="minorEastAsia" w:hAnsiTheme="minorEastAsia" w:cs="Arial"/>
                <w:color w:val="auto"/>
                <w:sz w:val="22"/>
                <w:szCs w:val="22"/>
                <w:lang w:eastAsia="zh-CN"/>
                <w:rPrChange w:id="79" w:author="fergie.f.z.peng@noexternalmail.hsbc.com" w:date="2017-11-20T14:45:00Z">
                  <w:rPr>
                    <w:ins w:id="80" w:author="fergie.f.z.peng@noexternalmail.hsbc.com" w:date="2017-11-20T14:39:00Z"/>
                    <w:rFonts w:eastAsiaTheme="minorEastAsia" w:cs="Arial"/>
                    <w:color w:val="auto"/>
                    <w:sz w:val="22"/>
                    <w:szCs w:val="22"/>
                    <w:lang w:eastAsia="zh-CN"/>
                  </w:rPr>
                </w:rPrChange>
              </w:rPr>
            </w:pPr>
            <w:proofErr w:type="spellStart"/>
            <w:ins w:id="81" w:author="fergie.f.z.peng@noexternalmail.hsbc.com" w:date="2017-11-20T14:39:00Z">
              <w:r w:rsidRPr="00776031">
                <w:rPr>
                  <w:rFonts w:asciiTheme="minorEastAsia" w:hAnsiTheme="minorEastAsia" w:cs="Arial" w:hint="eastAsia"/>
                  <w:color w:val="auto"/>
                  <w:sz w:val="22"/>
                  <w:szCs w:val="22"/>
                  <w:lang w:eastAsia="zh-CN"/>
                  <w:rPrChange w:id="82" w:author="fergie.f.z.peng@noexternalmail.hsbc.com" w:date="2017-11-20T14:45:00Z">
                    <w:rPr>
                      <w:rFonts w:cs="Arial" w:hint="eastAsia"/>
                      <w:color w:val="auto"/>
                      <w:sz w:val="22"/>
                      <w:szCs w:val="22"/>
                      <w:lang w:eastAsia="zh-CN"/>
                    </w:rPr>
                  </w:rPrChange>
                </w:rPr>
                <w:t>待开始</w:t>
              </w:r>
              <w:proofErr w:type="spellEnd"/>
            </w:ins>
          </w:p>
          <w:p w14:paraId="2C2A723B" w14:textId="0904067C" w:rsidR="00334EDE" w:rsidRPr="00776031" w:rsidRDefault="00334EDE" w:rsidP="00F435C5">
            <w:pPr>
              <w:pStyle w:val="GuidanceText"/>
              <w:rPr>
                <w:rFonts w:asciiTheme="minorEastAsia" w:eastAsiaTheme="minorEastAsia" w:hAnsiTheme="minorEastAsia" w:cs="Arial"/>
                <w:color w:val="auto"/>
                <w:sz w:val="22"/>
                <w:szCs w:val="22"/>
                <w:lang w:eastAsia="zh-CN"/>
                <w:rPrChange w:id="83" w:author="fergie.f.z.peng@noexternalmail.hsbc.com" w:date="2017-11-20T14:45:00Z">
                  <w:rPr>
                    <w:rFonts w:cs="Arial"/>
                    <w:color w:val="auto"/>
                    <w:sz w:val="22"/>
                    <w:szCs w:val="22"/>
                    <w:lang w:eastAsia="zh-CN"/>
                  </w:rPr>
                </w:rPrChange>
              </w:rPr>
            </w:pPr>
            <w:ins w:id="84" w:author="fergie.f.z.peng@noexternalmail.hsbc.com" w:date="2017-11-20T14:39:00Z">
              <w:r w:rsidRPr="00776031">
                <w:rPr>
                  <w:rFonts w:asciiTheme="minorEastAsia" w:hAnsiTheme="minorEastAsia" w:cs="Arial"/>
                  <w:color w:val="auto"/>
                  <w:sz w:val="22"/>
                  <w:szCs w:val="22"/>
                  <w:lang w:eastAsia="zh-CN"/>
                  <w:rPrChange w:id="85" w:author="fergie.f.z.peng@noexternalmail.hsbc.com" w:date="2017-11-20T14:45:00Z">
                    <w:rPr>
                      <w:rFonts w:cs="Arial"/>
                      <w:color w:val="auto"/>
                      <w:sz w:val="22"/>
                      <w:szCs w:val="22"/>
                      <w:lang w:eastAsia="zh-CN"/>
                    </w:rPr>
                  </w:rPrChange>
                </w:rPr>
                <w:t>Snowy</w:t>
              </w:r>
            </w:ins>
          </w:p>
        </w:tc>
      </w:tr>
      <w:tr w:rsidR="005040B2" w:rsidRPr="002927BA" w14:paraId="58E638BB" w14:textId="77777777" w:rsidTr="005040B2">
        <w:tc>
          <w:tcPr>
            <w:tcW w:w="704" w:type="dxa"/>
            <w:vAlign w:val="center"/>
          </w:tcPr>
          <w:p w14:paraId="4C0F4758" w14:textId="0168AF06" w:rsidR="005040B2" w:rsidRPr="005040B2" w:rsidRDefault="005040B2" w:rsidP="00F435C5">
            <w:pPr>
              <w:pStyle w:val="GuidanceText"/>
              <w:rPr>
                <w:rFonts w:eastAsiaTheme="minorEastAsia" w:cs="Arial"/>
                <w:color w:val="auto"/>
                <w:sz w:val="22"/>
                <w:szCs w:val="22"/>
                <w:lang w:eastAsia="zh-CN"/>
              </w:rPr>
            </w:pPr>
            <w:r>
              <w:rPr>
                <w:rFonts w:eastAsiaTheme="minorEastAsia" w:cs="Arial" w:hint="eastAsia"/>
                <w:color w:val="auto"/>
                <w:sz w:val="22"/>
                <w:szCs w:val="22"/>
                <w:lang w:eastAsia="zh-CN"/>
              </w:rPr>
              <w:t>5</w:t>
            </w:r>
          </w:p>
        </w:tc>
        <w:tc>
          <w:tcPr>
            <w:tcW w:w="5954" w:type="dxa"/>
          </w:tcPr>
          <w:p w14:paraId="73FA2F03" w14:textId="02FEA477" w:rsidR="005040B2" w:rsidRPr="006D65A5" w:rsidRDefault="006D65A5" w:rsidP="00F435C5">
            <w:pPr>
              <w:pStyle w:val="GuidanceText"/>
              <w:rPr>
                <w:rFonts w:eastAsiaTheme="minorEastAsia" w:cs="Arial" w:hint="eastAsia"/>
                <w:color w:val="auto"/>
                <w:sz w:val="22"/>
                <w:szCs w:val="22"/>
                <w:lang w:eastAsia="zh-CN"/>
                <w:rPrChange w:id="86" w:author="Fergie Pound" w:date="2017-11-21T01:24:00Z">
                  <w:rPr>
                    <w:rFonts w:cs="Arial"/>
                    <w:color w:val="auto"/>
                    <w:sz w:val="22"/>
                    <w:szCs w:val="22"/>
                  </w:rPr>
                </w:rPrChange>
              </w:rPr>
            </w:pPr>
            <w:ins w:id="87" w:author="Fergie Pound" w:date="2017-11-21T01:24:00Z">
              <w:r>
                <w:rPr>
                  <w:rFonts w:eastAsiaTheme="minorEastAsia" w:cs="Arial" w:hint="eastAsia"/>
                  <w:color w:val="auto"/>
                  <w:sz w:val="22"/>
                  <w:szCs w:val="22"/>
                  <w:lang w:eastAsia="zh-CN"/>
                </w:rPr>
                <w:t>准备初筛电话面试，</w:t>
              </w:r>
            </w:ins>
            <w:ins w:id="88" w:author="Fergie Pound" w:date="2017-11-21T01:25:00Z">
              <w:r>
                <w:rPr>
                  <w:rFonts w:eastAsiaTheme="minorEastAsia" w:cs="Arial" w:hint="eastAsia"/>
                  <w:color w:val="auto"/>
                  <w:sz w:val="22"/>
                  <w:szCs w:val="22"/>
                  <w:lang w:eastAsia="zh-CN"/>
                </w:rPr>
                <w:t>收集</w:t>
              </w:r>
            </w:ins>
            <w:ins w:id="89" w:author="Fergie Pound" w:date="2017-11-21T01:24:00Z">
              <w:r>
                <w:rPr>
                  <w:rFonts w:eastAsiaTheme="minorEastAsia" w:cs="Arial" w:hint="eastAsia"/>
                  <w:color w:val="auto"/>
                  <w:sz w:val="22"/>
                  <w:szCs w:val="22"/>
                  <w:lang w:eastAsia="zh-CN"/>
                </w:rPr>
                <w:t>需要</w:t>
              </w:r>
            </w:ins>
            <w:ins w:id="90" w:author="Fergie Pound" w:date="2017-11-21T01:25:00Z">
              <w:r>
                <w:rPr>
                  <w:rFonts w:eastAsiaTheme="minorEastAsia" w:cs="Arial" w:hint="eastAsia"/>
                  <w:color w:val="auto"/>
                  <w:sz w:val="22"/>
                  <w:szCs w:val="22"/>
                  <w:lang w:eastAsia="zh-CN"/>
                </w:rPr>
                <w:t>提问的问题</w:t>
              </w:r>
            </w:ins>
          </w:p>
          <w:p w14:paraId="0130D496" w14:textId="77777777" w:rsidR="007C3B53" w:rsidRPr="002927BA" w:rsidRDefault="007C3B53" w:rsidP="00F435C5">
            <w:pPr>
              <w:pStyle w:val="GuidanceText"/>
              <w:rPr>
                <w:rFonts w:cs="Arial"/>
                <w:color w:val="auto"/>
                <w:sz w:val="22"/>
                <w:szCs w:val="22"/>
                <w:lang w:eastAsia="zh-CN"/>
              </w:rPr>
            </w:pPr>
          </w:p>
        </w:tc>
        <w:tc>
          <w:tcPr>
            <w:tcW w:w="2368" w:type="dxa"/>
          </w:tcPr>
          <w:p w14:paraId="328093C7" w14:textId="77777777" w:rsidR="005040B2" w:rsidRDefault="006D65A5" w:rsidP="00F435C5">
            <w:pPr>
              <w:pStyle w:val="GuidanceText"/>
              <w:rPr>
                <w:ins w:id="91" w:author="Fergie Pound" w:date="2017-11-21T01:25:00Z"/>
                <w:rFonts w:eastAsiaTheme="minorEastAsia" w:cs="Arial"/>
                <w:color w:val="auto"/>
                <w:sz w:val="22"/>
                <w:szCs w:val="22"/>
                <w:lang w:eastAsia="zh-CN"/>
              </w:rPr>
            </w:pPr>
            <w:ins w:id="92" w:author="Fergie Pound" w:date="2017-11-21T01:25:00Z">
              <w:r>
                <w:rPr>
                  <w:rFonts w:eastAsiaTheme="minorEastAsia" w:cs="Arial" w:hint="eastAsia"/>
                  <w:color w:val="auto"/>
                  <w:sz w:val="22"/>
                  <w:szCs w:val="22"/>
                  <w:lang w:eastAsia="zh-CN"/>
                </w:rPr>
                <w:lastRenderedPageBreak/>
                <w:t>待开始</w:t>
              </w:r>
            </w:ins>
          </w:p>
          <w:p w14:paraId="49583B42" w14:textId="239B4D4B" w:rsidR="006D65A5" w:rsidRPr="006D65A5" w:rsidRDefault="006D65A5" w:rsidP="00F435C5">
            <w:pPr>
              <w:pStyle w:val="GuidanceText"/>
              <w:rPr>
                <w:rFonts w:eastAsiaTheme="minorEastAsia" w:cs="Arial" w:hint="eastAsia"/>
                <w:color w:val="auto"/>
                <w:sz w:val="22"/>
                <w:szCs w:val="22"/>
                <w:lang w:eastAsia="zh-CN"/>
                <w:rPrChange w:id="93" w:author="Fergie Pound" w:date="2017-11-21T01:25:00Z">
                  <w:rPr>
                    <w:rFonts w:cs="Arial"/>
                    <w:color w:val="auto"/>
                    <w:sz w:val="22"/>
                    <w:szCs w:val="22"/>
                    <w:lang w:eastAsia="zh-CN"/>
                  </w:rPr>
                </w:rPrChange>
              </w:rPr>
            </w:pPr>
            <w:ins w:id="94" w:author="Fergie Pound" w:date="2017-11-21T01:25:00Z">
              <w:r>
                <w:rPr>
                  <w:rFonts w:eastAsiaTheme="minorEastAsia" w:cs="Arial"/>
                  <w:color w:val="auto"/>
                  <w:sz w:val="22"/>
                  <w:szCs w:val="22"/>
                  <w:lang w:eastAsia="zh-CN"/>
                </w:rPr>
                <w:lastRenderedPageBreak/>
                <w:t>Snowy Fergie</w:t>
              </w:r>
            </w:ins>
          </w:p>
        </w:tc>
      </w:tr>
    </w:tbl>
    <w:p w14:paraId="1B46B8AB" w14:textId="77777777" w:rsidR="00AE02DE" w:rsidRPr="002927BA" w:rsidRDefault="00AE02DE" w:rsidP="00AE02DE">
      <w:pPr>
        <w:rPr>
          <w:rFonts w:ascii="Arial" w:hAnsi="Arial" w:cs="Arial"/>
          <w:lang w:eastAsia="zh-CN"/>
        </w:rPr>
      </w:pPr>
    </w:p>
    <w:p w14:paraId="0327350B" w14:textId="77777777" w:rsidR="00AE02DE" w:rsidRPr="002927BA" w:rsidRDefault="00AE02DE" w:rsidP="00AE02DE">
      <w:pPr>
        <w:spacing w:before="0"/>
        <w:rPr>
          <w:rFonts w:ascii="Arial" w:hAnsi="Arial" w:cs="Arial"/>
          <w:b/>
          <w:sz w:val="32"/>
          <w:lang w:eastAsia="zh-CN"/>
        </w:rPr>
      </w:pPr>
      <w:r w:rsidRPr="002927BA">
        <w:rPr>
          <w:rFonts w:ascii="Arial" w:hAnsi="Arial" w:cs="Arial"/>
          <w:lang w:eastAsia="zh-CN"/>
        </w:rPr>
        <w:br w:type="page"/>
      </w:r>
    </w:p>
    <w:p w14:paraId="122A8DF6" w14:textId="4B27302B" w:rsidR="00AE02DE" w:rsidRPr="002927BA" w:rsidRDefault="00F435C5" w:rsidP="00AE02DE">
      <w:pPr>
        <w:pStyle w:val="1"/>
        <w:rPr>
          <w:rFonts w:cs="Arial"/>
        </w:rPr>
      </w:pPr>
      <w:bookmarkStart w:id="95" w:name="_Toc498891869"/>
      <w:r>
        <w:rPr>
          <w:rFonts w:cs="Arial" w:hint="eastAsia"/>
          <w:lang w:eastAsia="zh-CN"/>
        </w:rPr>
        <w:lastRenderedPageBreak/>
        <w:t>概述</w:t>
      </w:r>
      <w:bookmarkEnd w:id="95"/>
    </w:p>
    <w:p w14:paraId="0594DB3C" w14:textId="2715D12E" w:rsidR="00AE02DE" w:rsidRPr="002927BA" w:rsidRDefault="00F435C5" w:rsidP="00AE02DE">
      <w:pPr>
        <w:pStyle w:val="20"/>
        <w:rPr>
          <w:rFonts w:cs="Arial"/>
        </w:rPr>
      </w:pPr>
      <w:bookmarkStart w:id="96" w:name="_Toc498891870"/>
      <w:r>
        <w:rPr>
          <w:rFonts w:cs="Arial" w:hint="eastAsia"/>
          <w:lang w:eastAsia="zh-CN"/>
        </w:rPr>
        <w:t>组件简介</w:t>
      </w:r>
      <w:bookmarkEnd w:id="96"/>
    </w:p>
    <w:p w14:paraId="3AAB2E24" w14:textId="2A195094" w:rsidR="00AE02DE" w:rsidRPr="002927BA" w:rsidRDefault="000614AB" w:rsidP="00AE02DE">
      <w:pPr>
        <w:rPr>
          <w:rFonts w:ascii="Arial" w:hAnsi="Arial" w:cs="Arial"/>
          <w:color w:val="000000" w:themeColor="text1"/>
          <w:sz w:val="22"/>
          <w:lang w:val="en-US" w:eastAsia="zh-CN" w:bidi="he-IL"/>
        </w:rPr>
      </w:pPr>
      <w:r>
        <w:rPr>
          <w:rFonts w:ascii="Arial" w:hAnsi="Arial" w:cs="Arial" w:hint="eastAsia"/>
          <w:color w:val="000000" w:themeColor="text1"/>
          <w:sz w:val="22"/>
          <w:lang w:val="en-US" w:eastAsia="zh-CN" w:bidi="he-IL"/>
        </w:rPr>
        <w:t>这次的原型主要涵盖以下三大组件</w:t>
      </w:r>
    </w:p>
    <w:p w14:paraId="5415EE66" w14:textId="4C7C01D4" w:rsidR="00AE02DE" w:rsidRPr="002927BA" w:rsidRDefault="000614AB" w:rsidP="00CF45D9">
      <w:pPr>
        <w:pStyle w:val="af0"/>
        <w:numPr>
          <w:ilvl w:val="0"/>
          <w:numId w:val="6"/>
        </w:numPr>
        <w:rPr>
          <w:rFonts w:ascii="Arial" w:eastAsiaTheme="minorEastAsia" w:hAnsi="Arial" w:cs="Arial"/>
          <w:color w:val="000000" w:themeColor="text1"/>
          <w:sz w:val="22"/>
          <w:lang w:val="en-US" w:eastAsia="zh-CN" w:bidi="he-IL"/>
        </w:rPr>
      </w:pPr>
      <w:proofErr w:type="gramStart"/>
      <w:r>
        <w:rPr>
          <w:rFonts w:ascii="Arial" w:eastAsiaTheme="minorEastAsia" w:hAnsi="Arial" w:cs="Arial" w:hint="eastAsia"/>
          <w:color w:val="000000" w:themeColor="text1"/>
          <w:sz w:val="22"/>
          <w:lang w:val="en-US" w:eastAsia="zh-CN" w:bidi="he-IL"/>
        </w:rPr>
        <w:t>以微信小</w:t>
      </w:r>
      <w:proofErr w:type="gramEnd"/>
      <w:r>
        <w:rPr>
          <w:rFonts w:ascii="Arial" w:eastAsiaTheme="minorEastAsia" w:hAnsi="Arial" w:cs="Arial" w:hint="eastAsia"/>
          <w:color w:val="000000" w:themeColor="text1"/>
          <w:sz w:val="22"/>
          <w:lang w:val="en-US" w:eastAsia="zh-CN" w:bidi="he-IL"/>
        </w:rPr>
        <w:t>程序为载体的语音助手前端界面</w:t>
      </w:r>
    </w:p>
    <w:p w14:paraId="6867984B" w14:textId="698634AF" w:rsidR="00AE02DE" w:rsidRPr="002927BA" w:rsidRDefault="000614AB" w:rsidP="00CF45D9">
      <w:pPr>
        <w:pStyle w:val="af0"/>
        <w:numPr>
          <w:ilvl w:val="0"/>
          <w:numId w:val="6"/>
        </w:numPr>
        <w:rPr>
          <w:rFonts w:ascii="Arial" w:eastAsiaTheme="minorEastAsia" w:hAnsi="Arial" w:cs="Arial"/>
          <w:color w:val="000000" w:themeColor="text1"/>
          <w:sz w:val="22"/>
          <w:lang w:val="en-US" w:eastAsia="zh-CN" w:bidi="he-IL"/>
        </w:rPr>
      </w:pPr>
      <w:r>
        <w:rPr>
          <w:rFonts w:ascii="Arial" w:eastAsiaTheme="minorEastAsia" w:hAnsi="Arial" w:cs="Arial" w:hint="eastAsia"/>
          <w:color w:val="000000" w:themeColor="text1"/>
          <w:sz w:val="22"/>
          <w:lang w:eastAsia="zh-CN" w:bidi="he-IL"/>
        </w:rPr>
        <w:t>自动识别语音指令并转化为</w:t>
      </w:r>
      <w:r>
        <w:rPr>
          <w:rFonts w:ascii="Arial" w:eastAsiaTheme="minorEastAsia" w:hAnsi="Arial" w:cs="Arial" w:hint="eastAsia"/>
          <w:color w:val="000000" w:themeColor="text1"/>
          <w:sz w:val="22"/>
          <w:lang w:eastAsia="zh-CN" w:bidi="he-IL"/>
        </w:rPr>
        <w:t xml:space="preserve"> </w:t>
      </w:r>
      <w:r>
        <w:rPr>
          <w:rFonts w:ascii="Arial" w:eastAsiaTheme="minorEastAsia" w:hAnsi="Arial" w:cs="Arial"/>
          <w:color w:val="000000" w:themeColor="text1"/>
          <w:sz w:val="22"/>
          <w:lang w:eastAsia="zh-CN" w:bidi="he-IL"/>
        </w:rPr>
        <w:t xml:space="preserve">Web </w:t>
      </w:r>
      <w:r>
        <w:rPr>
          <w:rFonts w:ascii="Arial" w:eastAsiaTheme="minorEastAsia" w:hAnsi="Arial" w:cs="Arial" w:hint="eastAsia"/>
          <w:color w:val="000000" w:themeColor="text1"/>
          <w:sz w:val="22"/>
          <w:lang w:eastAsia="zh-CN" w:bidi="he-IL"/>
        </w:rPr>
        <w:t>请求的后端组件</w:t>
      </w:r>
    </w:p>
    <w:p w14:paraId="694A5BE5" w14:textId="05D4413B" w:rsidR="00AE02DE" w:rsidRPr="002927BA" w:rsidRDefault="000614AB" w:rsidP="00CF45D9">
      <w:pPr>
        <w:pStyle w:val="af0"/>
        <w:numPr>
          <w:ilvl w:val="0"/>
          <w:numId w:val="6"/>
        </w:numPr>
        <w:rPr>
          <w:rFonts w:ascii="Arial" w:eastAsiaTheme="minorEastAsia" w:hAnsi="Arial" w:cs="Arial"/>
          <w:color w:val="000000" w:themeColor="text1"/>
          <w:sz w:val="22"/>
          <w:lang w:val="en-US" w:eastAsia="zh-CN" w:bidi="he-IL"/>
        </w:rPr>
      </w:pPr>
      <w:r>
        <w:rPr>
          <w:rFonts w:ascii="Arial" w:eastAsiaTheme="minorEastAsia" w:hAnsi="Arial" w:cs="Arial" w:hint="eastAsia"/>
          <w:color w:val="000000" w:themeColor="text1"/>
          <w:sz w:val="22"/>
          <w:lang w:val="en-US" w:eastAsia="zh-CN" w:bidi="he-IL"/>
        </w:rPr>
        <w:t>银行后台模拟器，负责接收</w:t>
      </w:r>
      <w:r>
        <w:rPr>
          <w:rFonts w:ascii="Arial" w:eastAsiaTheme="minorEastAsia" w:hAnsi="Arial" w:cs="Arial" w:hint="eastAsia"/>
          <w:color w:val="000000" w:themeColor="text1"/>
          <w:sz w:val="22"/>
          <w:lang w:val="en-US" w:eastAsia="zh-CN" w:bidi="he-IL"/>
        </w:rPr>
        <w:t xml:space="preserve"> Web</w:t>
      </w:r>
      <w:r>
        <w:rPr>
          <w:rFonts w:ascii="Arial" w:eastAsiaTheme="minorEastAsia" w:hAnsi="Arial" w:cs="Arial"/>
          <w:color w:val="000000" w:themeColor="text1"/>
          <w:sz w:val="22"/>
          <w:lang w:val="en-US" w:eastAsia="zh-CN" w:bidi="he-IL"/>
        </w:rPr>
        <w:t xml:space="preserve"> </w:t>
      </w:r>
      <w:r>
        <w:rPr>
          <w:rFonts w:ascii="Arial" w:eastAsiaTheme="minorEastAsia" w:hAnsi="Arial" w:cs="Arial" w:hint="eastAsia"/>
          <w:color w:val="000000" w:themeColor="text1"/>
          <w:sz w:val="22"/>
          <w:lang w:val="en-US" w:eastAsia="zh-CN" w:bidi="he-IL"/>
        </w:rPr>
        <w:t>请求</w:t>
      </w:r>
      <w:r>
        <w:rPr>
          <w:rFonts w:ascii="Arial" w:eastAsiaTheme="minorEastAsia" w:hAnsi="Arial" w:cs="Arial"/>
          <w:color w:val="000000" w:themeColor="text1"/>
          <w:sz w:val="22"/>
          <w:lang w:val="en-US" w:eastAsia="zh-CN" w:bidi="he-IL"/>
        </w:rPr>
        <w:t>并</w:t>
      </w:r>
      <w:r>
        <w:rPr>
          <w:rFonts w:ascii="Arial" w:eastAsiaTheme="minorEastAsia" w:hAnsi="Arial" w:cs="Arial" w:hint="eastAsia"/>
          <w:color w:val="000000" w:themeColor="text1"/>
          <w:sz w:val="22"/>
          <w:lang w:val="en-US" w:eastAsia="zh-CN" w:bidi="he-IL"/>
        </w:rPr>
        <w:t>返回</w:t>
      </w:r>
      <w:r>
        <w:rPr>
          <w:rFonts w:ascii="Arial" w:eastAsiaTheme="minorEastAsia" w:hAnsi="Arial" w:cs="Arial"/>
          <w:color w:val="000000" w:themeColor="text1"/>
          <w:sz w:val="22"/>
          <w:lang w:val="en-US" w:eastAsia="zh-CN" w:bidi="he-IL"/>
        </w:rPr>
        <w:t>结果</w:t>
      </w:r>
    </w:p>
    <w:p w14:paraId="64B45A8C" w14:textId="3AD72955" w:rsidR="00AE02DE" w:rsidRPr="002927BA" w:rsidRDefault="00AE02DE" w:rsidP="00AE02DE">
      <w:pPr>
        <w:rPr>
          <w:rFonts w:ascii="Arial" w:hAnsi="Arial" w:cs="Arial"/>
          <w:lang w:eastAsia="zh-CN"/>
        </w:rPr>
      </w:pPr>
      <w:r w:rsidRPr="002927BA">
        <w:rPr>
          <w:rFonts w:ascii="Arial" w:hAnsi="Arial" w:cs="Arial"/>
          <w:lang w:eastAsia="zh-CN"/>
        </w:rPr>
        <w:t xml:space="preserve">  </w:t>
      </w:r>
    </w:p>
    <w:p w14:paraId="76029E73" w14:textId="77777777" w:rsidR="00AE02DE" w:rsidRPr="002927BA" w:rsidRDefault="00AE02DE" w:rsidP="00AE02DE">
      <w:pPr>
        <w:rPr>
          <w:rFonts w:ascii="Arial" w:hAnsi="Arial" w:cs="Arial"/>
          <w:lang w:eastAsia="zh-CN"/>
        </w:rPr>
      </w:pPr>
    </w:p>
    <w:p w14:paraId="5D8589B4" w14:textId="77777777" w:rsidR="00AE02DE" w:rsidRPr="002927BA" w:rsidRDefault="00AE02DE" w:rsidP="00AE02DE">
      <w:pPr>
        <w:rPr>
          <w:rFonts w:ascii="Arial" w:hAnsi="Arial" w:cs="Arial"/>
        </w:rPr>
      </w:pPr>
      <w:r w:rsidRPr="002927BA">
        <w:rPr>
          <w:rFonts w:ascii="Arial" w:hAnsi="Arial" w:cs="Arial"/>
          <w:color w:val="000000" w:themeColor="text1"/>
          <w:sz w:val="22"/>
          <w:lang w:val="en-US" w:bidi="he-IL"/>
        </w:rPr>
        <w:t xml:space="preserve">Table below list all the components along with short description and protocol used for communication. </w:t>
      </w:r>
    </w:p>
    <w:p w14:paraId="670095D4" w14:textId="77777777" w:rsidR="00AE02DE" w:rsidRPr="002927BA" w:rsidRDefault="00AE02DE" w:rsidP="00AE02DE">
      <w:pPr>
        <w:rPr>
          <w:rFonts w:ascii="Arial" w:hAnsi="Arial" w:cs="Arial"/>
        </w:rPr>
      </w:pPr>
    </w:p>
    <w:tbl>
      <w:tblPr>
        <w:tblStyle w:val="ad"/>
        <w:tblW w:w="5000" w:type="pct"/>
        <w:tblLook w:val="0420" w:firstRow="1" w:lastRow="0" w:firstColumn="0" w:lastColumn="0" w:noHBand="0" w:noVBand="1"/>
      </w:tblPr>
      <w:tblGrid>
        <w:gridCol w:w="2412"/>
        <w:gridCol w:w="6416"/>
      </w:tblGrid>
      <w:tr w:rsidR="00AE02DE" w:rsidRPr="002927BA" w14:paraId="23354644" w14:textId="77777777" w:rsidTr="00F435C5">
        <w:tc>
          <w:tcPr>
            <w:tcW w:w="1366" w:type="pct"/>
            <w:shd w:val="clear" w:color="auto" w:fill="808080" w:themeFill="background1" w:themeFillShade="80"/>
          </w:tcPr>
          <w:p w14:paraId="1C80E53F" w14:textId="166C2B9E" w:rsidR="00AE02DE" w:rsidRPr="002927BA" w:rsidRDefault="007C3B53" w:rsidP="00F435C5">
            <w:pPr>
              <w:pStyle w:val="GuidanceText"/>
              <w:jc w:val="center"/>
              <w:rPr>
                <w:rFonts w:cs="Arial"/>
                <w:color w:val="FFFFFF" w:themeColor="background1"/>
                <w:sz w:val="22"/>
                <w:szCs w:val="22"/>
              </w:rPr>
            </w:pPr>
            <w:r>
              <w:rPr>
                <w:rFonts w:cs="Arial"/>
                <w:color w:val="FFFFFF" w:themeColor="background1"/>
                <w:sz w:val="22"/>
                <w:szCs w:val="22"/>
              </w:rPr>
              <w:t>Component</w:t>
            </w:r>
          </w:p>
        </w:tc>
        <w:tc>
          <w:tcPr>
            <w:tcW w:w="3634" w:type="pct"/>
            <w:shd w:val="clear" w:color="auto" w:fill="808080" w:themeFill="background1" w:themeFillShade="80"/>
          </w:tcPr>
          <w:p w14:paraId="17E765B3" w14:textId="77777777" w:rsidR="00AE02DE" w:rsidRPr="002927BA" w:rsidRDefault="00AE02DE" w:rsidP="00F435C5">
            <w:pPr>
              <w:pStyle w:val="GuidanceText"/>
              <w:jc w:val="center"/>
              <w:rPr>
                <w:rFonts w:cs="Arial"/>
                <w:color w:val="FFFFFF" w:themeColor="background1"/>
                <w:sz w:val="22"/>
                <w:szCs w:val="22"/>
              </w:rPr>
            </w:pPr>
            <w:r w:rsidRPr="002927BA">
              <w:rPr>
                <w:rFonts w:cs="Arial"/>
                <w:color w:val="FFFFFF" w:themeColor="background1"/>
                <w:sz w:val="22"/>
                <w:szCs w:val="22"/>
              </w:rPr>
              <w:t>Description</w:t>
            </w:r>
          </w:p>
        </w:tc>
      </w:tr>
      <w:tr w:rsidR="00AE02DE" w:rsidRPr="002927BA" w14:paraId="2A8141B5" w14:textId="77777777" w:rsidTr="00F435C5">
        <w:tc>
          <w:tcPr>
            <w:tcW w:w="1366" w:type="pct"/>
          </w:tcPr>
          <w:p w14:paraId="4DD5680F" w14:textId="06767AD5" w:rsidR="00AE02DE" w:rsidRPr="007C3B53" w:rsidRDefault="007C3B53" w:rsidP="00F435C5">
            <w:pPr>
              <w:pStyle w:val="GuidanceText"/>
              <w:rPr>
                <w:rFonts w:eastAsiaTheme="minorEastAsia" w:cs="Arial"/>
                <w:color w:val="auto"/>
                <w:sz w:val="22"/>
                <w:szCs w:val="22"/>
                <w:lang w:eastAsia="zh-CN"/>
              </w:rPr>
            </w:pPr>
            <w:proofErr w:type="gramStart"/>
            <w:r>
              <w:rPr>
                <w:rFonts w:eastAsiaTheme="minorEastAsia" w:cs="Arial" w:hint="eastAsia"/>
                <w:color w:val="auto"/>
                <w:sz w:val="22"/>
                <w:szCs w:val="22"/>
                <w:lang w:eastAsia="zh-CN"/>
              </w:rPr>
              <w:t>微信小</w:t>
            </w:r>
            <w:proofErr w:type="gramEnd"/>
            <w:r>
              <w:rPr>
                <w:rFonts w:eastAsiaTheme="minorEastAsia" w:cs="Arial" w:hint="eastAsia"/>
                <w:color w:val="auto"/>
                <w:sz w:val="22"/>
                <w:szCs w:val="22"/>
                <w:lang w:eastAsia="zh-CN"/>
              </w:rPr>
              <w:t>程序</w:t>
            </w:r>
          </w:p>
        </w:tc>
        <w:tc>
          <w:tcPr>
            <w:tcW w:w="3634" w:type="pct"/>
          </w:tcPr>
          <w:p w14:paraId="0F05DA9F" w14:textId="0DA0000F" w:rsidR="00AE02DE" w:rsidRPr="007C3B53" w:rsidRDefault="007C3B53" w:rsidP="00F435C5">
            <w:pPr>
              <w:pStyle w:val="GuidanceText"/>
              <w:rPr>
                <w:rFonts w:eastAsiaTheme="minorEastAsia" w:cs="Arial"/>
                <w:color w:val="auto"/>
                <w:sz w:val="22"/>
                <w:szCs w:val="22"/>
                <w:lang w:eastAsia="zh-CN"/>
              </w:rPr>
            </w:pPr>
            <w:r>
              <w:rPr>
                <w:rFonts w:eastAsiaTheme="minorEastAsia" w:cs="Arial" w:hint="eastAsia"/>
                <w:color w:val="auto"/>
                <w:sz w:val="22"/>
                <w:szCs w:val="22"/>
                <w:lang w:eastAsia="zh-CN"/>
              </w:rPr>
              <w:t>提供语音助手界面</w:t>
            </w:r>
            <w:r>
              <w:rPr>
                <w:rFonts w:eastAsiaTheme="minorEastAsia" w:cs="Arial"/>
                <w:color w:val="auto"/>
                <w:sz w:val="22"/>
                <w:szCs w:val="22"/>
                <w:lang w:eastAsia="zh-CN"/>
              </w:rPr>
              <w:t>，</w:t>
            </w:r>
            <w:r>
              <w:rPr>
                <w:rFonts w:eastAsiaTheme="minorEastAsia" w:cs="Arial" w:hint="eastAsia"/>
                <w:color w:val="auto"/>
                <w:sz w:val="22"/>
                <w:szCs w:val="22"/>
                <w:lang w:eastAsia="zh-CN"/>
              </w:rPr>
              <w:t>负责录制语音</w:t>
            </w:r>
            <w:r>
              <w:rPr>
                <w:rFonts w:eastAsiaTheme="minorEastAsia" w:cs="Arial"/>
                <w:color w:val="auto"/>
                <w:sz w:val="22"/>
                <w:szCs w:val="22"/>
                <w:lang w:eastAsia="zh-CN"/>
              </w:rPr>
              <w:t>，</w:t>
            </w:r>
            <w:r>
              <w:rPr>
                <w:rFonts w:eastAsiaTheme="minorEastAsia" w:cs="Arial" w:hint="eastAsia"/>
                <w:color w:val="auto"/>
                <w:sz w:val="22"/>
                <w:szCs w:val="22"/>
                <w:lang w:eastAsia="zh-CN"/>
              </w:rPr>
              <w:t>播报语音</w:t>
            </w:r>
            <w:r>
              <w:rPr>
                <w:rFonts w:eastAsiaTheme="minorEastAsia" w:cs="Arial"/>
                <w:color w:val="auto"/>
                <w:sz w:val="22"/>
                <w:szCs w:val="22"/>
                <w:lang w:eastAsia="zh-CN"/>
              </w:rPr>
              <w:t>。</w:t>
            </w:r>
          </w:p>
          <w:p w14:paraId="6EA0D110" w14:textId="157224DF" w:rsidR="00AE02DE" w:rsidRPr="002927BA" w:rsidRDefault="00AE02DE" w:rsidP="00F435C5">
            <w:pPr>
              <w:pStyle w:val="GuidanceText"/>
              <w:rPr>
                <w:rFonts w:cs="Arial"/>
                <w:color w:val="auto"/>
                <w:sz w:val="22"/>
                <w:szCs w:val="22"/>
              </w:rPr>
            </w:pPr>
            <w:r w:rsidRPr="002927BA">
              <w:rPr>
                <w:rFonts w:cs="Arial"/>
                <w:color w:val="auto"/>
                <w:sz w:val="22"/>
                <w:szCs w:val="22"/>
                <w:u w:val="single"/>
              </w:rPr>
              <w:t>Protocol</w:t>
            </w:r>
            <w:r w:rsidRPr="002927BA">
              <w:rPr>
                <w:rFonts w:cs="Arial"/>
                <w:color w:val="auto"/>
                <w:sz w:val="22"/>
                <w:szCs w:val="22"/>
              </w:rPr>
              <w:t xml:space="preserve">: </w:t>
            </w:r>
            <w:r w:rsidR="007C3B53">
              <w:rPr>
                <w:rFonts w:cs="Arial"/>
                <w:color w:val="auto"/>
                <w:sz w:val="22"/>
                <w:szCs w:val="22"/>
              </w:rPr>
              <w:t>Manual/WeChat</w:t>
            </w:r>
          </w:p>
        </w:tc>
      </w:tr>
      <w:tr w:rsidR="00AE02DE" w:rsidRPr="002927BA" w14:paraId="23AD5ABA" w14:textId="77777777" w:rsidTr="00F435C5">
        <w:tc>
          <w:tcPr>
            <w:tcW w:w="1366" w:type="pct"/>
          </w:tcPr>
          <w:p w14:paraId="3BC29000" w14:textId="5D44D16B" w:rsidR="00AE02DE" w:rsidRPr="007C3B53" w:rsidRDefault="007C3B53" w:rsidP="00F435C5">
            <w:pPr>
              <w:pStyle w:val="GuidanceText"/>
              <w:rPr>
                <w:rFonts w:eastAsiaTheme="minorEastAsia" w:cs="Arial"/>
                <w:color w:val="000000" w:themeColor="text1"/>
                <w:sz w:val="22"/>
                <w:szCs w:val="22"/>
                <w:lang w:val="en-US" w:eastAsia="zh-CN" w:bidi="he-IL"/>
              </w:rPr>
            </w:pPr>
            <w:r>
              <w:rPr>
                <w:rFonts w:cs="Arial"/>
                <w:color w:val="auto"/>
                <w:sz w:val="22"/>
                <w:szCs w:val="22"/>
              </w:rPr>
              <w:t xml:space="preserve">Miracle </w:t>
            </w:r>
            <w:r>
              <w:rPr>
                <w:rFonts w:eastAsiaTheme="minorEastAsia" w:cs="Arial" w:hint="eastAsia"/>
                <w:color w:val="auto"/>
                <w:sz w:val="22"/>
                <w:szCs w:val="22"/>
                <w:lang w:eastAsia="zh-CN"/>
              </w:rPr>
              <w:t>后端</w:t>
            </w:r>
          </w:p>
        </w:tc>
        <w:tc>
          <w:tcPr>
            <w:tcW w:w="3634" w:type="pct"/>
          </w:tcPr>
          <w:p w14:paraId="321B2246" w14:textId="51A04CC5" w:rsidR="00AE02DE" w:rsidRPr="007C3B53" w:rsidRDefault="007C3B53" w:rsidP="00F435C5">
            <w:pPr>
              <w:pStyle w:val="GuidanceText"/>
              <w:rPr>
                <w:rFonts w:eastAsiaTheme="minorEastAsia" w:cs="Arial"/>
                <w:color w:val="auto"/>
                <w:sz w:val="22"/>
                <w:szCs w:val="22"/>
                <w:lang w:eastAsia="zh-CN"/>
              </w:rPr>
            </w:pPr>
            <w:r>
              <w:rPr>
                <w:rFonts w:eastAsiaTheme="minorEastAsia" w:cs="Arial" w:hint="eastAsia"/>
                <w:color w:val="auto"/>
                <w:sz w:val="22"/>
                <w:szCs w:val="22"/>
                <w:lang w:eastAsia="zh-CN"/>
              </w:rPr>
              <w:t>将用户指令转化为银行后台能够识别</w:t>
            </w:r>
            <w:r>
              <w:rPr>
                <w:rFonts w:eastAsiaTheme="minorEastAsia" w:cs="Arial"/>
                <w:color w:val="auto"/>
                <w:sz w:val="22"/>
                <w:szCs w:val="22"/>
                <w:lang w:eastAsia="zh-CN"/>
              </w:rPr>
              <w:t>的</w:t>
            </w:r>
            <w:r>
              <w:rPr>
                <w:rFonts w:eastAsiaTheme="minorEastAsia" w:cs="Arial" w:hint="eastAsia"/>
                <w:color w:val="auto"/>
                <w:sz w:val="22"/>
                <w:szCs w:val="22"/>
                <w:lang w:eastAsia="zh-CN"/>
              </w:rPr>
              <w:t>请求，并负责处理银行后台返回的结果</w:t>
            </w:r>
            <w:r>
              <w:rPr>
                <w:rFonts w:eastAsiaTheme="minorEastAsia" w:cs="Arial"/>
                <w:color w:val="auto"/>
                <w:sz w:val="22"/>
                <w:szCs w:val="22"/>
                <w:lang w:eastAsia="zh-CN"/>
              </w:rPr>
              <w:t>，</w:t>
            </w:r>
            <w:r>
              <w:rPr>
                <w:rFonts w:eastAsiaTheme="minorEastAsia" w:cs="Arial" w:hint="eastAsia"/>
                <w:color w:val="auto"/>
                <w:sz w:val="22"/>
                <w:szCs w:val="22"/>
                <w:lang w:eastAsia="zh-CN"/>
              </w:rPr>
              <w:t>转化为播报语音的文字</w:t>
            </w:r>
          </w:p>
          <w:p w14:paraId="55FE9BD7" w14:textId="6A5F6C58" w:rsidR="00AE02DE" w:rsidRPr="002927BA" w:rsidRDefault="00AE02DE" w:rsidP="00F435C5">
            <w:pPr>
              <w:pStyle w:val="GuidanceText"/>
              <w:rPr>
                <w:rFonts w:cs="Arial"/>
                <w:color w:val="000000" w:themeColor="text1"/>
                <w:sz w:val="22"/>
                <w:szCs w:val="22"/>
                <w:lang w:val="en-US" w:bidi="he-IL"/>
              </w:rPr>
            </w:pPr>
            <w:r w:rsidRPr="002927BA">
              <w:rPr>
                <w:rFonts w:cs="Arial"/>
                <w:color w:val="auto"/>
                <w:sz w:val="22"/>
                <w:szCs w:val="22"/>
                <w:u w:val="single"/>
              </w:rPr>
              <w:t>Protocol</w:t>
            </w:r>
            <w:r w:rsidR="007C3B53">
              <w:rPr>
                <w:rFonts w:cs="Arial"/>
                <w:color w:val="auto"/>
                <w:sz w:val="22"/>
                <w:szCs w:val="22"/>
              </w:rPr>
              <w:t>: Web API/RESTful API</w:t>
            </w:r>
          </w:p>
        </w:tc>
      </w:tr>
      <w:tr w:rsidR="00AE02DE" w:rsidRPr="002927BA" w14:paraId="23FBFEA5" w14:textId="77777777" w:rsidTr="00F435C5">
        <w:tc>
          <w:tcPr>
            <w:tcW w:w="1366" w:type="pct"/>
          </w:tcPr>
          <w:p w14:paraId="4C7E6052" w14:textId="6DD38396" w:rsidR="00AE02DE" w:rsidRPr="007C3B53" w:rsidRDefault="007C3B53" w:rsidP="00F435C5">
            <w:pPr>
              <w:pStyle w:val="GuidanceText"/>
              <w:rPr>
                <w:rFonts w:eastAsiaTheme="minorEastAsia" w:cs="Arial"/>
                <w:color w:val="000000" w:themeColor="text1"/>
                <w:sz w:val="22"/>
                <w:szCs w:val="22"/>
                <w:lang w:val="en-US" w:eastAsia="zh-CN" w:bidi="he-IL"/>
              </w:rPr>
            </w:pPr>
            <w:r>
              <w:rPr>
                <w:rFonts w:eastAsiaTheme="minorEastAsia" w:cs="Arial" w:hint="eastAsia"/>
                <w:color w:val="auto"/>
                <w:sz w:val="22"/>
                <w:szCs w:val="22"/>
                <w:lang w:eastAsia="zh-CN"/>
              </w:rPr>
              <w:t>银行后台模拟器</w:t>
            </w:r>
          </w:p>
        </w:tc>
        <w:tc>
          <w:tcPr>
            <w:tcW w:w="3634" w:type="pct"/>
          </w:tcPr>
          <w:p w14:paraId="2741FFF5" w14:textId="0958991D" w:rsidR="00AE02DE" w:rsidRPr="007C3B53" w:rsidRDefault="007C3B53" w:rsidP="00F435C5">
            <w:pPr>
              <w:pStyle w:val="GuidanceText"/>
              <w:rPr>
                <w:rFonts w:eastAsiaTheme="minorEastAsia" w:cs="Arial"/>
                <w:color w:val="auto"/>
                <w:sz w:val="22"/>
                <w:szCs w:val="22"/>
                <w:lang w:eastAsia="zh-CN"/>
              </w:rPr>
            </w:pPr>
            <w:r>
              <w:rPr>
                <w:rFonts w:eastAsiaTheme="minorEastAsia" w:cs="Arial" w:hint="eastAsia"/>
                <w:color w:val="auto"/>
                <w:sz w:val="22"/>
                <w:szCs w:val="22"/>
                <w:lang w:eastAsia="zh-CN"/>
              </w:rPr>
              <w:t>根据收到的请求模拟</w:t>
            </w:r>
            <w:r>
              <w:rPr>
                <w:rFonts w:eastAsiaTheme="minorEastAsia" w:cs="Arial"/>
                <w:color w:val="auto"/>
                <w:sz w:val="22"/>
                <w:szCs w:val="22"/>
                <w:lang w:eastAsia="zh-CN"/>
              </w:rPr>
              <w:t>银行</w:t>
            </w:r>
            <w:r>
              <w:rPr>
                <w:rFonts w:eastAsiaTheme="minorEastAsia" w:cs="Arial" w:hint="eastAsia"/>
                <w:color w:val="auto"/>
                <w:sz w:val="22"/>
                <w:szCs w:val="22"/>
                <w:lang w:eastAsia="zh-CN"/>
              </w:rPr>
              <w:t>后台返回</w:t>
            </w:r>
            <w:r>
              <w:rPr>
                <w:rFonts w:eastAsiaTheme="minorEastAsia" w:cs="Arial" w:hint="eastAsia"/>
                <w:color w:val="auto"/>
                <w:sz w:val="22"/>
                <w:szCs w:val="22"/>
                <w:lang w:eastAsia="zh-CN"/>
              </w:rPr>
              <w:t xml:space="preserve"> X</w:t>
            </w:r>
            <w:r>
              <w:rPr>
                <w:rFonts w:eastAsiaTheme="minorEastAsia" w:cs="Arial"/>
                <w:color w:val="auto"/>
                <w:sz w:val="22"/>
                <w:szCs w:val="22"/>
                <w:lang w:eastAsia="zh-CN"/>
              </w:rPr>
              <w:t xml:space="preserve">ML/JSON </w:t>
            </w:r>
            <w:r>
              <w:rPr>
                <w:rFonts w:eastAsiaTheme="minorEastAsia" w:cs="Arial" w:hint="eastAsia"/>
                <w:color w:val="auto"/>
                <w:sz w:val="22"/>
                <w:szCs w:val="22"/>
                <w:lang w:eastAsia="zh-CN"/>
              </w:rPr>
              <w:t>数据</w:t>
            </w:r>
            <w:r>
              <w:rPr>
                <w:rFonts w:eastAsiaTheme="minorEastAsia" w:cs="Arial"/>
                <w:color w:val="auto"/>
                <w:sz w:val="22"/>
                <w:szCs w:val="22"/>
                <w:lang w:eastAsia="zh-CN"/>
              </w:rPr>
              <w:t>。</w:t>
            </w:r>
          </w:p>
          <w:p w14:paraId="2A052F80" w14:textId="678139B8" w:rsidR="00AE02DE" w:rsidRPr="002927BA" w:rsidRDefault="00AE02DE" w:rsidP="00F435C5">
            <w:pPr>
              <w:pStyle w:val="GuidanceText"/>
              <w:rPr>
                <w:rFonts w:cs="Arial"/>
                <w:color w:val="000000" w:themeColor="text1"/>
                <w:sz w:val="22"/>
                <w:szCs w:val="22"/>
                <w:lang w:val="en-US" w:bidi="he-IL"/>
              </w:rPr>
            </w:pPr>
            <w:r w:rsidRPr="002927BA">
              <w:rPr>
                <w:rFonts w:cs="Arial"/>
                <w:color w:val="auto"/>
                <w:sz w:val="22"/>
                <w:szCs w:val="22"/>
                <w:u w:val="single"/>
              </w:rPr>
              <w:t>Protocol</w:t>
            </w:r>
            <w:r w:rsidR="007C3B53">
              <w:rPr>
                <w:rFonts w:cs="Arial"/>
                <w:color w:val="auto"/>
                <w:sz w:val="22"/>
                <w:szCs w:val="22"/>
              </w:rPr>
              <w:t>: RESTful API</w:t>
            </w:r>
          </w:p>
        </w:tc>
      </w:tr>
    </w:tbl>
    <w:p w14:paraId="697F0BF2" w14:textId="77777777" w:rsidR="00AE02DE" w:rsidRPr="002927BA" w:rsidRDefault="00AE02DE" w:rsidP="00AE02DE">
      <w:pPr>
        <w:spacing w:before="0"/>
        <w:rPr>
          <w:rFonts w:ascii="Arial" w:hAnsi="Arial" w:cs="Arial"/>
          <w:b/>
          <w:sz w:val="28"/>
        </w:rPr>
      </w:pPr>
      <w:r w:rsidRPr="002927BA">
        <w:rPr>
          <w:rFonts w:ascii="Arial" w:hAnsi="Arial" w:cs="Arial"/>
        </w:rPr>
        <w:br w:type="page"/>
      </w:r>
    </w:p>
    <w:p w14:paraId="49FA401E" w14:textId="77777777" w:rsidR="00AE02DE" w:rsidRPr="002927BA" w:rsidRDefault="00AE02DE" w:rsidP="00AE02DE">
      <w:pPr>
        <w:pStyle w:val="1"/>
        <w:numPr>
          <w:ilvl w:val="0"/>
          <w:numId w:val="0"/>
        </w:numPr>
        <w:ind w:left="432"/>
        <w:rPr>
          <w:rFonts w:cs="Arial"/>
        </w:rPr>
        <w:sectPr w:rsidR="00AE02DE" w:rsidRPr="002927BA" w:rsidSect="00AE02DE">
          <w:headerReference w:type="even" r:id="rId8"/>
          <w:headerReference w:type="default" r:id="rId9"/>
          <w:footerReference w:type="even" r:id="rId10"/>
          <w:footerReference w:type="default" r:id="rId11"/>
          <w:headerReference w:type="first" r:id="rId12"/>
          <w:footerReference w:type="first" r:id="rId13"/>
          <w:pgSz w:w="12240" w:h="15840"/>
          <w:pgMar w:top="637" w:right="1701" w:bottom="1260" w:left="1701" w:header="284" w:footer="240" w:gutter="0"/>
          <w:pgNumType w:start="1"/>
          <w:cols w:space="720"/>
          <w:formProt w:val="0"/>
        </w:sectPr>
      </w:pPr>
    </w:p>
    <w:p w14:paraId="15B385DF" w14:textId="1C6E755A" w:rsidR="00AE02DE" w:rsidRPr="002927BA" w:rsidRDefault="00F435C5" w:rsidP="00AE02DE">
      <w:pPr>
        <w:pStyle w:val="1"/>
        <w:rPr>
          <w:rFonts w:cs="Arial"/>
        </w:rPr>
      </w:pPr>
      <w:bookmarkStart w:id="97" w:name="_Toc498891871"/>
      <w:r>
        <w:rPr>
          <w:rFonts w:cs="Arial" w:hint="eastAsia"/>
          <w:lang w:eastAsia="zh-CN"/>
        </w:rPr>
        <w:lastRenderedPageBreak/>
        <w:t>组件构成</w:t>
      </w:r>
      <w:bookmarkEnd w:id="97"/>
    </w:p>
    <w:p w14:paraId="23236753" w14:textId="77777777" w:rsidR="00AE02DE" w:rsidRPr="002927BA" w:rsidRDefault="00AE02DE" w:rsidP="00AE02DE">
      <w:pPr>
        <w:rPr>
          <w:rFonts w:ascii="Arial" w:hAnsi="Arial" w:cs="Arial"/>
        </w:rPr>
      </w:pPr>
    </w:p>
    <w:p w14:paraId="734C8212" w14:textId="56CA23A8" w:rsidR="00AE02DE" w:rsidRPr="002927BA" w:rsidRDefault="007C3B53" w:rsidP="00AE02DE">
      <w:pPr>
        <w:pStyle w:val="20"/>
        <w:rPr>
          <w:rFonts w:cs="Arial"/>
        </w:rPr>
      </w:pPr>
      <w:bookmarkStart w:id="98" w:name="_Toc498891872"/>
      <w:r>
        <w:rPr>
          <w:rFonts w:cs="Arial"/>
        </w:rPr>
        <w:t xml:space="preserve">Miracle </w:t>
      </w:r>
      <w:r>
        <w:rPr>
          <w:rFonts w:cs="Arial" w:hint="eastAsia"/>
          <w:lang w:eastAsia="zh-CN"/>
        </w:rPr>
        <w:t>组件</w:t>
      </w:r>
      <w:bookmarkEnd w:id="98"/>
    </w:p>
    <w:p w14:paraId="5926ED0A" w14:textId="65C56844" w:rsidR="00AE02DE" w:rsidRPr="002927BA" w:rsidRDefault="00AE02DE" w:rsidP="00AE02DE">
      <w:pPr>
        <w:rPr>
          <w:rFonts w:ascii="Arial" w:hAnsi="Arial" w:cs="Arial"/>
          <w:sz w:val="22"/>
        </w:rPr>
      </w:pPr>
      <w:r w:rsidRPr="002927BA">
        <w:rPr>
          <w:rFonts w:ascii="Arial" w:hAnsi="Arial" w:cs="Arial"/>
          <w:sz w:val="22"/>
        </w:rPr>
        <w:t>This section explains t</w:t>
      </w:r>
      <w:r w:rsidR="007C3B53">
        <w:rPr>
          <w:rFonts w:ascii="Arial" w:hAnsi="Arial" w:cs="Arial"/>
          <w:sz w:val="22"/>
        </w:rPr>
        <w:t>he various components within Miracle</w:t>
      </w:r>
      <w:r w:rsidRPr="002927BA">
        <w:rPr>
          <w:rFonts w:ascii="Arial" w:hAnsi="Arial" w:cs="Arial"/>
          <w:sz w:val="22"/>
        </w:rPr>
        <w:t xml:space="preserve"> that will be part the solution.</w:t>
      </w:r>
    </w:p>
    <w:p w14:paraId="45608641" w14:textId="0D15361B" w:rsidR="00AE02DE" w:rsidRPr="002927BA" w:rsidRDefault="007C3B53" w:rsidP="00AE02DE">
      <w:pPr>
        <w:pStyle w:val="3"/>
        <w:rPr>
          <w:rFonts w:cs="Arial"/>
        </w:rPr>
      </w:pPr>
      <w:proofErr w:type="gramStart"/>
      <w:r>
        <w:rPr>
          <w:rFonts w:cs="Arial" w:hint="eastAsia"/>
          <w:lang w:eastAsia="zh-CN"/>
        </w:rPr>
        <w:t>微信小</w:t>
      </w:r>
      <w:proofErr w:type="gramEnd"/>
      <w:r>
        <w:rPr>
          <w:rFonts w:cs="Arial" w:hint="eastAsia"/>
          <w:lang w:eastAsia="zh-CN"/>
        </w:rPr>
        <w:t>程序</w:t>
      </w:r>
    </w:p>
    <w:p w14:paraId="230B3B7D" w14:textId="77777777" w:rsidR="00AE02DE" w:rsidRPr="002927BA" w:rsidRDefault="00AE02DE" w:rsidP="00AE02DE">
      <w:pPr>
        <w:rPr>
          <w:rFonts w:ascii="Arial" w:hAnsi="Arial" w:cs="Arial"/>
        </w:rPr>
      </w:pPr>
    </w:p>
    <w:tbl>
      <w:tblPr>
        <w:tblStyle w:val="ad"/>
        <w:tblW w:w="5000" w:type="pct"/>
        <w:tblLook w:val="0420" w:firstRow="1" w:lastRow="0" w:firstColumn="0" w:lastColumn="0" w:noHBand="0" w:noVBand="1"/>
      </w:tblPr>
      <w:tblGrid>
        <w:gridCol w:w="2594"/>
        <w:gridCol w:w="6234"/>
      </w:tblGrid>
      <w:tr w:rsidR="00AE02DE" w:rsidRPr="002927BA" w14:paraId="76EBB57E" w14:textId="77777777" w:rsidTr="00F435C5">
        <w:tc>
          <w:tcPr>
            <w:tcW w:w="5000" w:type="pct"/>
            <w:gridSpan w:val="2"/>
            <w:shd w:val="clear" w:color="auto" w:fill="808080" w:themeFill="background1" w:themeFillShade="80"/>
          </w:tcPr>
          <w:p w14:paraId="00F5F604" w14:textId="525929FE" w:rsidR="00AE02DE" w:rsidRPr="007C3B53" w:rsidRDefault="007C3B53" w:rsidP="00F435C5">
            <w:pPr>
              <w:pStyle w:val="GuidanceText"/>
              <w:rPr>
                <w:rFonts w:eastAsiaTheme="minorEastAsia" w:cs="Arial"/>
                <w:color w:val="FFFFFF" w:themeColor="background1"/>
                <w:lang w:eastAsia="zh-CN"/>
              </w:rPr>
            </w:pPr>
            <w:proofErr w:type="gramStart"/>
            <w:r w:rsidRPr="005C35DA">
              <w:rPr>
                <w:rFonts w:eastAsiaTheme="minorEastAsia" w:cs="Arial" w:hint="eastAsia"/>
                <w:color w:val="FFFFFF" w:themeColor="background1"/>
                <w:sz w:val="22"/>
                <w:lang w:eastAsia="zh-CN"/>
              </w:rPr>
              <w:t>微信小</w:t>
            </w:r>
            <w:proofErr w:type="gramEnd"/>
            <w:r w:rsidRPr="005C35DA">
              <w:rPr>
                <w:rFonts w:eastAsiaTheme="minorEastAsia" w:cs="Arial" w:hint="eastAsia"/>
                <w:color w:val="FFFFFF" w:themeColor="background1"/>
                <w:sz w:val="22"/>
                <w:lang w:eastAsia="zh-CN"/>
              </w:rPr>
              <w:t>程序</w:t>
            </w:r>
            <w:r w:rsidRPr="005C35DA">
              <w:rPr>
                <w:rFonts w:eastAsiaTheme="minorEastAsia" w:cs="Arial" w:hint="eastAsia"/>
                <w:color w:val="FFFFFF" w:themeColor="background1"/>
                <w:sz w:val="22"/>
                <w:lang w:eastAsia="zh-CN"/>
              </w:rPr>
              <w:t xml:space="preserve"> </w:t>
            </w:r>
            <w:r w:rsidRPr="005C35DA">
              <w:rPr>
                <w:rFonts w:eastAsiaTheme="minorEastAsia" w:cs="Arial"/>
                <w:color w:val="FFFFFF" w:themeColor="background1"/>
                <w:sz w:val="22"/>
                <w:lang w:eastAsia="zh-CN"/>
              </w:rPr>
              <w:t>Front-end Applet</w:t>
            </w:r>
          </w:p>
        </w:tc>
      </w:tr>
      <w:tr w:rsidR="00AE02DE" w:rsidRPr="002927BA" w14:paraId="23413ACC" w14:textId="77777777" w:rsidTr="00F435C5">
        <w:tc>
          <w:tcPr>
            <w:tcW w:w="1469" w:type="pct"/>
          </w:tcPr>
          <w:p w14:paraId="4B9E8BE6" w14:textId="7906630E" w:rsidR="00AE02DE" w:rsidRPr="007C3B53" w:rsidRDefault="007C3B5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缩写</w:t>
            </w:r>
          </w:p>
        </w:tc>
        <w:tc>
          <w:tcPr>
            <w:tcW w:w="3531" w:type="pct"/>
          </w:tcPr>
          <w:p w14:paraId="1C69D5F1" w14:textId="13E8D175" w:rsidR="00AE02DE" w:rsidRPr="007C3B53" w:rsidRDefault="007C3B53" w:rsidP="00F435C5">
            <w:pPr>
              <w:pStyle w:val="GuidanceText"/>
              <w:rPr>
                <w:rFonts w:eastAsiaTheme="minorEastAsia" w:cs="Arial"/>
                <w:color w:val="000000" w:themeColor="text1"/>
                <w:sz w:val="22"/>
                <w:lang w:val="en-US" w:eastAsia="zh-CN" w:bidi="he-IL"/>
              </w:rPr>
            </w:pPr>
            <w:r>
              <w:rPr>
                <w:rFonts w:eastAsiaTheme="minorEastAsia" w:cs="Arial"/>
                <w:color w:val="000000" w:themeColor="text1"/>
                <w:sz w:val="22"/>
                <w:lang w:val="en-US" w:eastAsia="zh-CN" w:bidi="he-IL"/>
              </w:rPr>
              <w:t>FEA</w:t>
            </w:r>
          </w:p>
        </w:tc>
      </w:tr>
      <w:tr w:rsidR="00AE02DE" w:rsidRPr="002927BA" w14:paraId="6B678952" w14:textId="77777777" w:rsidTr="00F435C5">
        <w:tc>
          <w:tcPr>
            <w:tcW w:w="1469" w:type="pct"/>
          </w:tcPr>
          <w:p w14:paraId="17916597" w14:textId="5FACB240" w:rsidR="00AE02DE" w:rsidRPr="007C3B53" w:rsidRDefault="007C3B5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使用技术</w:t>
            </w:r>
          </w:p>
        </w:tc>
        <w:tc>
          <w:tcPr>
            <w:tcW w:w="3531" w:type="pct"/>
          </w:tcPr>
          <w:p w14:paraId="3FF31488" w14:textId="6B067598" w:rsidR="00AE02DE" w:rsidRPr="007C3B53" w:rsidRDefault="007C3B53" w:rsidP="00F435C5">
            <w:pPr>
              <w:pStyle w:val="GuidanceText"/>
              <w:rPr>
                <w:rFonts w:eastAsiaTheme="minorEastAsia" w:cs="Arial"/>
                <w:color w:val="000000" w:themeColor="text1"/>
                <w:sz w:val="22"/>
                <w:lang w:val="en-US" w:eastAsia="zh-CN" w:bidi="he-IL"/>
              </w:rPr>
            </w:pPr>
            <w:proofErr w:type="gramStart"/>
            <w:r>
              <w:rPr>
                <w:rFonts w:eastAsiaTheme="minorEastAsia" w:cs="Arial" w:hint="eastAsia"/>
                <w:color w:val="000000" w:themeColor="text1"/>
                <w:sz w:val="22"/>
                <w:lang w:val="en-US" w:eastAsia="zh-CN" w:bidi="he-IL"/>
              </w:rPr>
              <w:t>微信小</w:t>
            </w:r>
            <w:proofErr w:type="gramEnd"/>
            <w:r>
              <w:rPr>
                <w:rFonts w:eastAsiaTheme="minorEastAsia" w:cs="Arial" w:hint="eastAsia"/>
                <w:color w:val="000000" w:themeColor="text1"/>
                <w:sz w:val="22"/>
                <w:lang w:val="en-US" w:eastAsia="zh-CN" w:bidi="he-IL"/>
              </w:rPr>
              <w:t>程序</w:t>
            </w:r>
            <w:r>
              <w:rPr>
                <w:rFonts w:eastAsiaTheme="minorEastAsia" w:cs="Arial" w:hint="eastAsia"/>
                <w:color w:val="000000" w:themeColor="text1"/>
                <w:sz w:val="22"/>
                <w:lang w:val="en-US" w:eastAsia="zh-CN" w:bidi="he-IL"/>
              </w:rPr>
              <w:t xml:space="preserve"> AP</w:t>
            </w:r>
            <w:r>
              <w:rPr>
                <w:rFonts w:eastAsiaTheme="minorEastAsia" w:cs="Arial"/>
                <w:color w:val="000000" w:themeColor="text1"/>
                <w:sz w:val="22"/>
                <w:lang w:val="en-US" w:eastAsia="zh-CN" w:bidi="he-IL"/>
              </w:rPr>
              <w:t>I + React.js + Bootstrap</w:t>
            </w:r>
          </w:p>
        </w:tc>
      </w:tr>
      <w:tr w:rsidR="00AE02DE" w:rsidRPr="002927BA" w14:paraId="26CE77BD" w14:textId="77777777" w:rsidTr="00F435C5">
        <w:tc>
          <w:tcPr>
            <w:tcW w:w="1469" w:type="pct"/>
          </w:tcPr>
          <w:p w14:paraId="79D03CCF" w14:textId="6C72704E" w:rsidR="00AE02DE" w:rsidRPr="007C3B53" w:rsidRDefault="007C3B5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描述</w:t>
            </w:r>
          </w:p>
        </w:tc>
        <w:tc>
          <w:tcPr>
            <w:tcW w:w="3531" w:type="pct"/>
          </w:tcPr>
          <w:p w14:paraId="44B9CBDB" w14:textId="174E1395" w:rsidR="00AE02DE" w:rsidRPr="007C3B53" w:rsidRDefault="007C3B53" w:rsidP="00F435C5">
            <w:pPr>
              <w:pStyle w:val="GuidanceText"/>
              <w:rPr>
                <w:rFonts w:eastAsiaTheme="minorEastAsia" w:cs="Arial"/>
                <w:color w:val="auto"/>
                <w:lang w:eastAsia="zh-CN"/>
              </w:rPr>
            </w:pPr>
            <w:r>
              <w:rPr>
                <w:rFonts w:eastAsiaTheme="minorEastAsia" w:cs="Arial" w:hint="eastAsia"/>
                <w:color w:val="auto"/>
                <w:lang w:eastAsia="zh-CN"/>
              </w:rPr>
              <w:t>通过</w:t>
            </w:r>
            <w:proofErr w:type="gramStart"/>
            <w:r>
              <w:rPr>
                <w:rFonts w:eastAsiaTheme="minorEastAsia" w:cs="Arial" w:hint="eastAsia"/>
                <w:color w:val="auto"/>
                <w:lang w:eastAsia="zh-CN"/>
              </w:rPr>
              <w:t>使用微信小</w:t>
            </w:r>
            <w:proofErr w:type="gramEnd"/>
            <w:r>
              <w:rPr>
                <w:rFonts w:eastAsiaTheme="minorEastAsia" w:cs="Arial" w:hint="eastAsia"/>
                <w:color w:val="auto"/>
                <w:lang w:eastAsia="zh-CN"/>
              </w:rPr>
              <w:t>程序作为</w:t>
            </w:r>
            <w:r>
              <w:rPr>
                <w:rFonts w:eastAsiaTheme="minorEastAsia" w:cs="Arial"/>
                <w:color w:val="auto"/>
                <w:lang w:eastAsia="zh-CN"/>
              </w:rPr>
              <w:t>载体，</w:t>
            </w:r>
            <w:r>
              <w:rPr>
                <w:rFonts w:eastAsiaTheme="minorEastAsia" w:cs="Arial" w:hint="eastAsia"/>
                <w:color w:val="auto"/>
                <w:lang w:eastAsia="zh-CN"/>
              </w:rPr>
              <w:t>简化原型开发的难度</w:t>
            </w:r>
            <w:r>
              <w:rPr>
                <w:rFonts w:eastAsiaTheme="minorEastAsia" w:cs="Arial"/>
                <w:color w:val="auto"/>
                <w:lang w:eastAsia="zh-CN"/>
              </w:rPr>
              <w:t>，</w:t>
            </w:r>
            <w:r>
              <w:rPr>
                <w:rFonts w:eastAsiaTheme="minorEastAsia" w:cs="Arial" w:hint="eastAsia"/>
                <w:color w:val="auto"/>
                <w:lang w:eastAsia="zh-CN"/>
              </w:rPr>
              <w:t>同时无须制作</w:t>
            </w:r>
            <w:r>
              <w:rPr>
                <w:rFonts w:eastAsiaTheme="minorEastAsia" w:cs="Arial" w:hint="eastAsia"/>
                <w:color w:val="auto"/>
                <w:lang w:eastAsia="zh-CN"/>
              </w:rPr>
              <w:t xml:space="preserve"> i</w:t>
            </w:r>
            <w:r>
              <w:rPr>
                <w:rFonts w:eastAsiaTheme="minorEastAsia" w:cs="Arial"/>
                <w:color w:val="auto"/>
                <w:lang w:eastAsia="zh-CN"/>
              </w:rPr>
              <w:t xml:space="preserve">Phone/iPad/Android </w:t>
            </w:r>
            <w:r>
              <w:rPr>
                <w:rFonts w:eastAsiaTheme="minorEastAsia" w:cs="Arial" w:hint="eastAsia"/>
                <w:color w:val="auto"/>
                <w:lang w:eastAsia="zh-CN"/>
              </w:rPr>
              <w:t>客户端</w:t>
            </w:r>
            <w:r>
              <w:rPr>
                <w:rFonts w:eastAsiaTheme="minorEastAsia" w:cs="Arial"/>
                <w:color w:val="auto"/>
                <w:lang w:eastAsia="zh-CN"/>
              </w:rPr>
              <w:t>外壳</w:t>
            </w:r>
          </w:p>
        </w:tc>
      </w:tr>
      <w:tr w:rsidR="00AE02DE" w:rsidRPr="002927BA" w14:paraId="2076C3B0" w14:textId="77777777" w:rsidTr="00F435C5">
        <w:tc>
          <w:tcPr>
            <w:tcW w:w="1469" w:type="pct"/>
          </w:tcPr>
          <w:p w14:paraId="59D445B5" w14:textId="6281A05A" w:rsidR="00AE02DE" w:rsidRPr="007C3B53" w:rsidRDefault="007C3B5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功能</w:t>
            </w:r>
          </w:p>
        </w:tc>
        <w:tc>
          <w:tcPr>
            <w:tcW w:w="3531" w:type="pct"/>
          </w:tcPr>
          <w:p w14:paraId="3F830580" w14:textId="0179A527" w:rsidR="00AE02DE" w:rsidRPr="007C3B53" w:rsidRDefault="007C3B53" w:rsidP="00F435C5">
            <w:pPr>
              <w:pStyle w:val="GuidanceText"/>
              <w:rPr>
                <w:rFonts w:eastAsiaTheme="minorEastAsia" w:cs="Arial"/>
                <w:color w:val="auto"/>
                <w:sz w:val="22"/>
                <w:szCs w:val="22"/>
                <w:lang w:eastAsia="zh-CN"/>
              </w:rPr>
            </w:pPr>
            <w:r>
              <w:rPr>
                <w:rFonts w:eastAsiaTheme="minorEastAsia" w:cs="Arial" w:hint="eastAsia"/>
                <w:color w:val="auto"/>
                <w:sz w:val="22"/>
                <w:szCs w:val="22"/>
                <w:lang w:eastAsia="zh-CN"/>
              </w:rPr>
              <w:t>提供语音助手界面</w:t>
            </w:r>
            <w:r>
              <w:rPr>
                <w:rFonts w:eastAsiaTheme="minorEastAsia" w:cs="Arial"/>
                <w:color w:val="auto"/>
                <w:sz w:val="22"/>
                <w:szCs w:val="22"/>
                <w:lang w:eastAsia="zh-CN"/>
              </w:rPr>
              <w:t>，</w:t>
            </w:r>
            <w:r>
              <w:rPr>
                <w:rFonts w:eastAsiaTheme="minorEastAsia" w:cs="Arial" w:hint="eastAsia"/>
                <w:color w:val="auto"/>
                <w:sz w:val="22"/>
                <w:szCs w:val="22"/>
                <w:lang w:eastAsia="zh-CN"/>
              </w:rPr>
              <w:t>负责录制语音</w:t>
            </w:r>
            <w:r>
              <w:rPr>
                <w:rFonts w:eastAsiaTheme="minorEastAsia" w:cs="Arial"/>
                <w:color w:val="auto"/>
                <w:sz w:val="22"/>
                <w:szCs w:val="22"/>
                <w:lang w:eastAsia="zh-CN"/>
              </w:rPr>
              <w:t>，</w:t>
            </w:r>
            <w:r>
              <w:rPr>
                <w:rFonts w:eastAsiaTheme="minorEastAsia" w:cs="Arial" w:hint="eastAsia"/>
                <w:color w:val="auto"/>
                <w:sz w:val="22"/>
                <w:szCs w:val="22"/>
                <w:lang w:eastAsia="zh-CN"/>
              </w:rPr>
              <w:t>播报语音</w:t>
            </w:r>
            <w:r>
              <w:rPr>
                <w:rFonts w:eastAsiaTheme="minorEastAsia" w:cs="Arial"/>
                <w:color w:val="auto"/>
                <w:sz w:val="22"/>
                <w:szCs w:val="22"/>
                <w:lang w:eastAsia="zh-CN"/>
              </w:rPr>
              <w:t>。</w:t>
            </w:r>
          </w:p>
        </w:tc>
      </w:tr>
      <w:tr w:rsidR="00AE02DE" w:rsidRPr="002927BA" w14:paraId="4FD9E7B3" w14:textId="77777777" w:rsidTr="00F435C5">
        <w:tc>
          <w:tcPr>
            <w:tcW w:w="1469" w:type="pct"/>
          </w:tcPr>
          <w:p w14:paraId="073DF5A8" w14:textId="40F7B8B9" w:rsidR="00AE02DE" w:rsidRPr="007C3B53" w:rsidRDefault="007C3B5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数据</w:t>
            </w:r>
          </w:p>
        </w:tc>
        <w:tc>
          <w:tcPr>
            <w:tcW w:w="3531" w:type="pct"/>
          </w:tcPr>
          <w:p w14:paraId="6F05E2C7" w14:textId="68D29362" w:rsidR="00AE02DE" w:rsidRPr="007C3B53" w:rsidRDefault="007C3B53" w:rsidP="00F435C5">
            <w:pPr>
              <w:pStyle w:val="GuidanceText"/>
              <w:rPr>
                <w:rFonts w:eastAsiaTheme="minorEastAsia" w:cs="Arial"/>
                <w:color w:val="000000" w:themeColor="text1"/>
                <w:sz w:val="22"/>
                <w:lang w:val="en-US" w:eastAsia="zh-CN" w:bidi="he-IL"/>
              </w:rPr>
            </w:pPr>
            <w:r>
              <w:rPr>
                <w:rFonts w:cs="Arial"/>
                <w:color w:val="000000" w:themeColor="text1"/>
                <w:sz w:val="22"/>
                <w:lang w:val="en-US" w:bidi="he-IL"/>
              </w:rPr>
              <w:t xml:space="preserve">Web API </w:t>
            </w:r>
            <w:r>
              <w:rPr>
                <w:rFonts w:eastAsiaTheme="minorEastAsia" w:cs="Arial" w:hint="eastAsia"/>
                <w:color w:val="000000" w:themeColor="text1"/>
                <w:sz w:val="22"/>
                <w:lang w:val="en-US" w:eastAsia="zh-CN" w:bidi="he-IL"/>
              </w:rPr>
              <w:t>调用</w:t>
            </w:r>
            <w:r>
              <w:rPr>
                <w:rFonts w:eastAsiaTheme="minorEastAsia" w:cs="Arial"/>
                <w:color w:val="000000" w:themeColor="text1"/>
                <w:sz w:val="22"/>
                <w:lang w:val="en-US" w:eastAsia="zh-CN" w:bidi="he-IL"/>
              </w:rPr>
              <w:t>，</w:t>
            </w:r>
            <w:r>
              <w:rPr>
                <w:rFonts w:eastAsiaTheme="minorEastAsia" w:cs="Arial" w:hint="eastAsia"/>
                <w:color w:val="000000" w:themeColor="text1"/>
                <w:sz w:val="22"/>
                <w:lang w:val="en-US" w:eastAsia="zh-CN" w:bidi="he-IL"/>
              </w:rPr>
              <w:t>XML/JS</w:t>
            </w:r>
            <w:r>
              <w:rPr>
                <w:rFonts w:eastAsiaTheme="minorEastAsia" w:cs="Arial"/>
                <w:color w:val="000000" w:themeColor="text1"/>
                <w:sz w:val="22"/>
                <w:lang w:val="en-US" w:eastAsia="zh-CN" w:bidi="he-IL"/>
              </w:rPr>
              <w:t xml:space="preserve">ON/SOAP </w:t>
            </w:r>
            <w:r>
              <w:rPr>
                <w:rFonts w:eastAsiaTheme="minorEastAsia" w:cs="Arial" w:hint="eastAsia"/>
                <w:color w:val="000000" w:themeColor="text1"/>
                <w:sz w:val="22"/>
                <w:lang w:val="en-US" w:eastAsia="zh-CN" w:bidi="he-IL"/>
              </w:rPr>
              <w:t>传输</w:t>
            </w:r>
          </w:p>
        </w:tc>
      </w:tr>
    </w:tbl>
    <w:p w14:paraId="759A9E28" w14:textId="77777777" w:rsidR="00AE02DE" w:rsidRPr="002927BA" w:rsidRDefault="00AE02DE" w:rsidP="00AE02DE">
      <w:pPr>
        <w:rPr>
          <w:rFonts w:ascii="Arial" w:hAnsi="Arial" w:cs="Arial"/>
        </w:rPr>
      </w:pPr>
    </w:p>
    <w:tbl>
      <w:tblPr>
        <w:tblStyle w:val="ad"/>
        <w:tblW w:w="5000" w:type="pct"/>
        <w:tblLook w:val="0420" w:firstRow="1" w:lastRow="0" w:firstColumn="0" w:lastColumn="0" w:noHBand="0" w:noVBand="1"/>
      </w:tblPr>
      <w:tblGrid>
        <w:gridCol w:w="2594"/>
        <w:gridCol w:w="6234"/>
      </w:tblGrid>
      <w:tr w:rsidR="00AE02DE" w:rsidRPr="002927BA" w14:paraId="22116F25" w14:textId="77777777" w:rsidTr="00F435C5">
        <w:tc>
          <w:tcPr>
            <w:tcW w:w="5000" w:type="pct"/>
            <w:gridSpan w:val="2"/>
            <w:shd w:val="clear" w:color="auto" w:fill="808080" w:themeFill="background1" w:themeFillShade="80"/>
          </w:tcPr>
          <w:p w14:paraId="47B26675" w14:textId="34EE5722" w:rsidR="00AE02DE" w:rsidRPr="005C35DA" w:rsidRDefault="005C35DA" w:rsidP="00F435C5">
            <w:pPr>
              <w:pStyle w:val="GuidanceText"/>
              <w:rPr>
                <w:rFonts w:eastAsiaTheme="minorEastAsia" w:cs="Arial"/>
                <w:color w:val="FFFFFF" w:themeColor="background1"/>
                <w:sz w:val="22"/>
                <w:lang w:eastAsia="zh-CN"/>
              </w:rPr>
            </w:pPr>
            <w:r>
              <w:rPr>
                <w:rFonts w:eastAsiaTheme="minorEastAsia" w:cs="Arial" w:hint="eastAsia"/>
                <w:color w:val="FFFFFF" w:themeColor="background1"/>
                <w:sz w:val="22"/>
                <w:lang w:eastAsia="zh-CN"/>
              </w:rPr>
              <w:t>语音识别端</w:t>
            </w:r>
          </w:p>
        </w:tc>
      </w:tr>
      <w:tr w:rsidR="00AE02DE" w:rsidRPr="002927BA" w14:paraId="240C2A14" w14:textId="77777777" w:rsidTr="00F435C5">
        <w:tc>
          <w:tcPr>
            <w:tcW w:w="1469" w:type="pct"/>
          </w:tcPr>
          <w:p w14:paraId="11E1B3B7" w14:textId="5B1539A6" w:rsidR="00AE02DE" w:rsidRPr="007622FB" w:rsidRDefault="007622FB"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缩写</w:t>
            </w:r>
          </w:p>
        </w:tc>
        <w:tc>
          <w:tcPr>
            <w:tcW w:w="3531" w:type="pct"/>
          </w:tcPr>
          <w:p w14:paraId="1AB81BB8" w14:textId="3336F548" w:rsidR="00AE02DE" w:rsidRPr="002927BA" w:rsidRDefault="005C35DA" w:rsidP="00F435C5">
            <w:pPr>
              <w:pStyle w:val="GuidanceText"/>
              <w:rPr>
                <w:rFonts w:cs="Arial"/>
                <w:color w:val="000000" w:themeColor="text1"/>
                <w:sz w:val="22"/>
                <w:lang w:val="en-US" w:bidi="he-IL"/>
              </w:rPr>
            </w:pPr>
            <w:r>
              <w:rPr>
                <w:rFonts w:cs="Arial"/>
                <w:color w:val="auto"/>
                <w:sz w:val="22"/>
              </w:rPr>
              <w:t>STT</w:t>
            </w:r>
          </w:p>
        </w:tc>
      </w:tr>
      <w:tr w:rsidR="00AE02DE" w:rsidRPr="002927BA" w14:paraId="773A7E5E" w14:textId="77777777" w:rsidTr="00F435C5">
        <w:tc>
          <w:tcPr>
            <w:tcW w:w="1469" w:type="pct"/>
          </w:tcPr>
          <w:p w14:paraId="01B6F8A4" w14:textId="204BBB0B" w:rsidR="00AE02DE" w:rsidRPr="007622FB" w:rsidRDefault="007622FB"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使用技术</w:t>
            </w:r>
          </w:p>
        </w:tc>
        <w:tc>
          <w:tcPr>
            <w:tcW w:w="3531" w:type="pct"/>
          </w:tcPr>
          <w:p w14:paraId="636D67F8" w14:textId="30248660" w:rsidR="00AE02DE" w:rsidRPr="002927BA" w:rsidRDefault="007622FB" w:rsidP="00F435C5">
            <w:pPr>
              <w:pStyle w:val="GuidanceText"/>
              <w:rPr>
                <w:rFonts w:cs="Arial"/>
                <w:color w:val="000000" w:themeColor="text1"/>
                <w:sz w:val="22"/>
                <w:lang w:val="en-US" w:bidi="he-IL"/>
              </w:rPr>
            </w:pPr>
            <w:r>
              <w:rPr>
                <w:rFonts w:cs="Arial"/>
                <w:color w:val="000000" w:themeColor="text1"/>
                <w:sz w:val="22"/>
                <w:lang w:val="en-US" w:bidi="he-IL"/>
              </w:rPr>
              <w:t>Microsoft Azure Speech Cognitive Services</w:t>
            </w:r>
          </w:p>
        </w:tc>
      </w:tr>
      <w:tr w:rsidR="00AE02DE" w:rsidRPr="002927BA" w14:paraId="11A59C0F" w14:textId="77777777" w:rsidTr="00F435C5">
        <w:tc>
          <w:tcPr>
            <w:tcW w:w="1469" w:type="pct"/>
          </w:tcPr>
          <w:p w14:paraId="315CE092" w14:textId="5FEAD8AF" w:rsidR="00AE02DE" w:rsidRPr="007622FB" w:rsidRDefault="007622FB"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描述</w:t>
            </w:r>
          </w:p>
        </w:tc>
        <w:tc>
          <w:tcPr>
            <w:tcW w:w="3531" w:type="pct"/>
          </w:tcPr>
          <w:p w14:paraId="53201A81" w14:textId="1B69BBC8" w:rsidR="00AE02DE" w:rsidRPr="007622FB" w:rsidRDefault="007622FB" w:rsidP="00F435C5">
            <w:pPr>
              <w:pStyle w:val="GuidanceText"/>
              <w:rPr>
                <w:rFonts w:eastAsiaTheme="minorEastAsia" w:cs="Arial"/>
                <w:color w:val="auto"/>
                <w:sz w:val="22"/>
                <w:lang w:eastAsia="zh-CN"/>
              </w:rPr>
            </w:pPr>
            <w:r>
              <w:rPr>
                <w:rFonts w:eastAsiaTheme="minorEastAsia" w:cs="Arial" w:hint="eastAsia"/>
                <w:color w:val="auto"/>
                <w:sz w:val="22"/>
                <w:lang w:eastAsia="zh-CN"/>
              </w:rPr>
              <w:t>通过现成的技术实现语音转文字，文字转语音功能</w:t>
            </w:r>
          </w:p>
        </w:tc>
      </w:tr>
      <w:tr w:rsidR="00AE02DE" w:rsidRPr="002927BA" w14:paraId="160F7040" w14:textId="77777777" w:rsidTr="00F435C5">
        <w:tc>
          <w:tcPr>
            <w:tcW w:w="1469" w:type="pct"/>
          </w:tcPr>
          <w:p w14:paraId="61C0C4C5" w14:textId="14F53499" w:rsidR="00AE02DE" w:rsidRPr="007622FB" w:rsidRDefault="007622FB"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数据</w:t>
            </w:r>
          </w:p>
        </w:tc>
        <w:tc>
          <w:tcPr>
            <w:tcW w:w="3531" w:type="pct"/>
          </w:tcPr>
          <w:p w14:paraId="3B49B772" w14:textId="2F519BCB" w:rsidR="00AE02DE" w:rsidRPr="007B5580" w:rsidRDefault="007B5580" w:rsidP="00F435C5">
            <w:pPr>
              <w:pStyle w:val="GuidanceText"/>
              <w:rPr>
                <w:rFonts w:eastAsiaTheme="minorEastAsia" w:cs="Arial"/>
                <w:color w:val="000000" w:themeColor="text1"/>
                <w:sz w:val="22"/>
                <w:lang w:val="en-US" w:eastAsia="zh-CN" w:bidi="he-IL"/>
              </w:rPr>
            </w:pPr>
            <w:proofErr w:type="spellStart"/>
            <w:r>
              <w:rPr>
                <w:rFonts w:cs="Arial"/>
                <w:color w:val="000000" w:themeColor="text1"/>
                <w:sz w:val="22"/>
                <w:lang w:val="en-US" w:bidi="he-IL"/>
              </w:rPr>
              <w:t>WebSocket</w:t>
            </w:r>
            <w:proofErr w:type="spellEnd"/>
            <w:r>
              <w:rPr>
                <w:rFonts w:cs="Arial"/>
                <w:color w:val="000000" w:themeColor="text1"/>
                <w:sz w:val="22"/>
                <w:lang w:val="en-US" w:bidi="he-IL"/>
              </w:rPr>
              <w:t xml:space="preserve"> API </w:t>
            </w:r>
            <w:r>
              <w:rPr>
                <w:rFonts w:eastAsiaTheme="minorEastAsia" w:cs="Arial" w:hint="eastAsia"/>
                <w:color w:val="000000" w:themeColor="text1"/>
                <w:sz w:val="22"/>
                <w:lang w:val="en-US" w:eastAsia="zh-CN" w:bidi="he-IL"/>
              </w:rPr>
              <w:t>调用</w:t>
            </w:r>
            <w:r>
              <w:rPr>
                <w:rFonts w:eastAsiaTheme="minorEastAsia" w:cs="Arial"/>
                <w:color w:val="000000" w:themeColor="text1"/>
                <w:sz w:val="22"/>
                <w:lang w:val="en-US" w:eastAsia="zh-CN" w:bidi="he-IL"/>
              </w:rPr>
              <w:t>，</w:t>
            </w:r>
            <w:r>
              <w:rPr>
                <w:rFonts w:eastAsiaTheme="minorEastAsia" w:cs="Arial" w:hint="eastAsia"/>
                <w:color w:val="000000" w:themeColor="text1"/>
                <w:sz w:val="22"/>
                <w:lang w:val="en-US" w:eastAsia="zh-CN" w:bidi="he-IL"/>
              </w:rPr>
              <w:t>XML/</w:t>
            </w:r>
            <w:r>
              <w:rPr>
                <w:rFonts w:eastAsiaTheme="minorEastAsia" w:cs="Arial"/>
                <w:color w:val="000000" w:themeColor="text1"/>
                <w:sz w:val="22"/>
                <w:lang w:val="en-US" w:eastAsia="zh-CN" w:bidi="he-IL"/>
              </w:rPr>
              <w:t xml:space="preserve">JSON </w:t>
            </w:r>
            <w:r>
              <w:rPr>
                <w:rFonts w:eastAsiaTheme="minorEastAsia" w:cs="Arial" w:hint="eastAsia"/>
                <w:color w:val="000000" w:themeColor="text1"/>
                <w:sz w:val="22"/>
                <w:lang w:val="en-US" w:eastAsia="zh-CN" w:bidi="he-IL"/>
              </w:rPr>
              <w:t>传输</w:t>
            </w:r>
          </w:p>
        </w:tc>
      </w:tr>
    </w:tbl>
    <w:p w14:paraId="695206F0" w14:textId="77777777" w:rsidR="00AE02DE" w:rsidRPr="002927BA" w:rsidRDefault="00AE02DE" w:rsidP="00AE02DE">
      <w:pPr>
        <w:rPr>
          <w:rFonts w:ascii="Arial" w:hAnsi="Arial" w:cs="Arial"/>
        </w:rPr>
      </w:pPr>
    </w:p>
    <w:p w14:paraId="3AC11DC0" w14:textId="7EBD604B" w:rsidR="00AE02DE" w:rsidRPr="002927BA" w:rsidRDefault="007B5580" w:rsidP="00AE02DE">
      <w:pPr>
        <w:pStyle w:val="3"/>
        <w:rPr>
          <w:rFonts w:cs="Arial"/>
        </w:rPr>
      </w:pPr>
      <w:r>
        <w:rPr>
          <w:rFonts w:cs="Arial"/>
        </w:rPr>
        <w:t xml:space="preserve">Miracle </w:t>
      </w:r>
      <w:r>
        <w:rPr>
          <w:rFonts w:cs="Arial" w:hint="eastAsia"/>
          <w:lang w:eastAsia="zh-CN"/>
        </w:rPr>
        <w:t>后端</w:t>
      </w:r>
    </w:p>
    <w:p w14:paraId="1D9F272B" w14:textId="492C01BF" w:rsidR="00AE02DE" w:rsidRDefault="007B5580" w:rsidP="00AE02DE">
      <w:pPr>
        <w:rPr>
          <w:rFonts w:ascii="Arial" w:hAnsi="Arial" w:cs="Arial"/>
          <w:lang w:eastAsia="zh-CN"/>
        </w:rPr>
      </w:pPr>
      <w:r>
        <w:rPr>
          <w:rFonts w:ascii="Arial" w:hAnsi="Arial" w:cs="Arial" w:hint="eastAsia"/>
          <w:lang w:eastAsia="zh-CN"/>
        </w:rPr>
        <w:t>使用何种方法实现</w:t>
      </w:r>
      <w:r>
        <w:rPr>
          <w:rFonts w:ascii="Arial" w:hAnsi="Arial" w:cs="Arial"/>
          <w:lang w:eastAsia="zh-CN"/>
        </w:rPr>
        <w:t>，</w:t>
      </w:r>
      <w:r>
        <w:rPr>
          <w:rFonts w:ascii="Arial" w:hAnsi="Arial" w:cs="Arial" w:hint="eastAsia"/>
          <w:lang w:eastAsia="zh-CN"/>
        </w:rPr>
        <w:t>待讨论。</w:t>
      </w:r>
    </w:p>
    <w:p w14:paraId="3453B611" w14:textId="77777777" w:rsidR="00553FC9" w:rsidRDefault="00553FC9" w:rsidP="00AE02DE">
      <w:pPr>
        <w:rPr>
          <w:rFonts w:ascii="Arial" w:hAnsi="Arial" w:cs="Arial"/>
          <w:lang w:eastAsia="zh-CN"/>
        </w:rPr>
      </w:pPr>
    </w:p>
    <w:p w14:paraId="0A7C690B" w14:textId="77777777" w:rsidR="00553FC9" w:rsidRDefault="00553FC9" w:rsidP="00AE02DE">
      <w:pPr>
        <w:rPr>
          <w:rFonts w:ascii="Arial" w:hAnsi="Arial" w:cs="Arial"/>
          <w:lang w:eastAsia="zh-CN"/>
        </w:rPr>
      </w:pPr>
    </w:p>
    <w:p w14:paraId="3480E398" w14:textId="77777777" w:rsidR="00553FC9" w:rsidRDefault="00553FC9" w:rsidP="00AE02DE">
      <w:pPr>
        <w:rPr>
          <w:rFonts w:ascii="Arial" w:hAnsi="Arial" w:cs="Arial"/>
          <w:lang w:eastAsia="zh-CN"/>
        </w:rPr>
      </w:pPr>
    </w:p>
    <w:p w14:paraId="4FA8095F" w14:textId="77777777" w:rsidR="00553FC9" w:rsidRDefault="00553FC9" w:rsidP="00AE02DE">
      <w:pPr>
        <w:rPr>
          <w:rFonts w:ascii="Arial" w:hAnsi="Arial" w:cs="Arial"/>
          <w:lang w:eastAsia="zh-CN"/>
        </w:rPr>
      </w:pPr>
    </w:p>
    <w:p w14:paraId="7C7C6277" w14:textId="77777777" w:rsidR="00553FC9" w:rsidRDefault="00553FC9" w:rsidP="00AE02DE">
      <w:pPr>
        <w:rPr>
          <w:rFonts w:ascii="Arial" w:hAnsi="Arial" w:cs="Arial"/>
          <w:lang w:eastAsia="zh-CN"/>
        </w:rPr>
      </w:pPr>
    </w:p>
    <w:p w14:paraId="61D68DAE" w14:textId="77777777" w:rsidR="00553FC9" w:rsidRDefault="00553FC9" w:rsidP="00AE02DE">
      <w:pPr>
        <w:rPr>
          <w:rFonts w:ascii="Arial" w:hAnsi="Arial" w:cs="Arial"/>
          <w:lang w:eastAsia="zh-CN"/>
        </w:rPr>
      </w:pPr>
    </w:p>
    <w:p w14:paraId="7F063F5F" w14:textId="77777777" w:rsidR="00553FC9" w:rsidRDefault="00553FC9" w:rsidP="00AE02DE">
      <w:pPr>
        <w:rPr>
          <w:rFonts w:ascii="Arial" w:hAnsi="Arial" w:cs="Arial"/>
          <w:lang w:eastAsia="zh-CN"/>
        </w:rPr>
      </w:pPr>
    </w:p>
    <w:p w14:paraId="2DBA26AF" w14:textId="77777777" w:rsidR="00553FC9" w:rsidRDefault="00553FC9" w:rsidP="00AE02DE">
      <w:pPr>
        <w:rPr>
          <w:rFonts w:ascii="Arial" w:hAnsi="Arial" w:cs="Arial"/>
          <w:lang w:eastAsia="zh-CN"/>
        </w:rPr>
      </w:pPr>
    </w:p>
    <w:p w14:paraId="596AD520" w14:textId="77777777" w:rsidR="00553FC9" w:rsidRDefault="00553FC9" w:rsidP="00AE02DE">
      <w:pPr>
        <w:rPr>
          <w:rFonts w:ascii="Arial" w:hAnsi="Arial" w:cs="Arial"/>
          <w:lang w:eastAsia="zh-CN"/>
        </w:rPr>
      </w:pPr>
    </w:p>
    <w:p w14:paraId="727F0663" w14:textId="77777777" w:rsidR="00553FC9" w:rsidRDefault="00553FC9" w:rsidP="00AE02DE">
      <w:pPr>
        <w:rPr>
          <w:rFonts w:ascii="Arial" w:hAnsi="Arial" w:cs="Arial"/>
          <w:lang w:eastAsia="zh-CN"/>
        </w:rPr>
      </w:pPr>
    </w:p>
    <w:p w14:paraId="0E24F509" w14:textId="77777777" w:rsidR="00553FC9" w:rsidRDefault="00553FC9" w:rsidP="00AE02DE">
      <w:pPr>
        <w:rPr>
          <w:rFonts w:ascii="Arial" w:hAnsi="Arial" w:cs="Arial"/>
          <w:lang w:eastAsia="zh-CN"/>
        </w:rPr>
      </w:pPr>
    </w:p>
    <w:p w14:paraId="4ADA7115" w14:textId="77777777" w:rsidR="00553FC9" w:rsidRDefault="00553FC9" w:rsidP="00AE02DE">
      <w:pPr>
        <w:rPr>
          <w:rFonts w:ascii="Arial" w:hAnsi="Arial" w:cs="Arial"/>
          <w:lang w:eastAsia="zh-CN"/>
        </w:rPr>
      </w:pPr>
    </w:p>
    <w:p w14:paraId="287BF77E" w14:textId="77777777" w:rsidR="00553FC9" w:rsidRDefault="00553FC9" w:rsidP="00AE02DE">
      <w:pPr>
        <w:rPr>
          <w:rFonts w:ascii="Arial" w:hAnsi="Arial" w:cs="Arial"/>
          <w:lang w:eastAsia="zh-CN"/>
        </w:rPr>
      </w:pPr>
    </w:p>
    <w:p w14:paraId="3AD9117E" w14:textId="77777777" w:rsidR="00553FC9" w:rsidRPr="002927BA" w:rsidRDefault="00553FC9" w:rsidP="00AE02DE">
      <w:pPr>
        <w:rPr>
          <w:rFonts w:ascii="Arial" w:hAnsi="Arial" w:cs="Arial"/>
          <w:lang w:eastAsia="zh-CN"/>
        </w:rPr>
      </w:pPr>
    </w:p>
    <w:p w14:paraId="7F179457" w14:textId="0FCEC7A7" w:rsidR="00AE02DE" w:rsidRPr="002927BA" w:rsidRDefault="007B5580" w:rsidP="007B5580">
      <w:pPr>
        <w:pStyle w:val="3"/>
        <w:rPr>
          <w:rFonts w:cs="Arial"/>
        </w:rPr>
      </w:pPr>
      <w:proofErr w:type="spellStart"/>
      <w:r w:rsidRPr="007B5580">
        <w:rPr>
          <w:rFonts w:cs="Arial" w:hint="eastAsia"/>
        </w:rPr>
        <w:t>银行后台模拟器</w:t>
      </w:r>
      <w:proofErr w:type="spellEnd"/>
    </w:p>
    <w:p w14:paraId="46A2D440" w14:textId="77777777" w:rsidR="00AE02DE" w:rsidRPr="002927BA" w:rsidRDefault="00AE02DE" w:rsidP="00AE02DE">
      <w:pPr>
        <w:rPr>
          <w:rFonts w:ascii="Arial" w:hAnsi="Arial" w:cs="Arial"/>
        </w:rPr>
      </w:pPr>
    </w:p>
    <w:tbl>
      <w:tblPr>
        <w:tblStyle w:val="ad"/>
        <w:tblW w:w="5000" w:type="pct"/>
        <w:tblLook w:val="0420" w:firstRow="1" w:lastRow="0" w:firstColumn="0" w:lastColumn="0" w:noHBand="0" w:noVBand="1"/>
      </w:tblPr>
      <w:tblGrid>
        <w:gridCol w:w="2594"/>
        <w:gridCol w:w="6234"/>
      </w:tblGrid>
      <w:tr w:rsidR="00AE02DE" w:rsidRPr="002927BA" w14:paraId="21B569DF" w14:textId="77777777" w:rsidTr="00F435C5">
        <w:tc>
          <w:tcPr>
            <w:tcW w:w="5000" w:type="pct"/>
            <w:gridSpan w:val="2"/>
            <w:shd w:val="clear" w:color="auto" w:fill="808080" w:themeFill="background1" w:themeFillShade="80"/>
          </w:tcPr>
          <w:p w14:paraId="6FB584D2" w14:textId="2F6E028D" w:rsidR="00AE02DE" w:rsidRPr="007B5580" w:rsidRDefault="007B5580" w:rsidP="00F435C5">
            <w:pPr>
              <w:pStyle w:val="GuidanceText"/>
              <w:rPr>
                <w:rFonts w:eastAsiaTheme="minorEastAsia" w:cs="Arial"/>
                <w:color w:val="FFFFFF" w:themeColor="background1"/>
                <w:lang w:eastAsia="zh-CN"/>
              </w:rPr>
            </w:pPr>
            <w:r>
              <w:rPr>
                <w:rFonts w:eastAsiaTheme="minorEastAsia" w:cs="Arial" w:hint="eastAsia"/>
                <w:color w:val="FFFFFF" w:themeColor="background1"/>
                <w:lang w:eastAsia="zh-CN"/>
              </w:rPr>
              <w:t>模拟器</w:t>
            </w:r>
          </w:p>
        </w:tc>
      </w:tr>
      <w:tr w:rsidR="00AE02DE" w:rsidRPr="002927BA" w14:paraId="1BE5D2F7" w14:textId="77777777" w:rsidTr="00F435C5">
        <w:tc>
          <w:tcPr>
            <w:tcW w:w="1469" w:type="pct"/>
          </w:tcPr>
          <w:p w14:paraId="47AB53F9" w14:textId="79401CA3" w:rsidR="00AE02DE" w:rsidRPr="007B5580" w:rsidRDefault="007B5580"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缩写</w:t>
            </w:r>
          </w:p>
        </w:tc>
        <w:tc>
          <w:tcPr>
            <w:tcW w:w="3531" w:type="pct"/>
          </w:tcPr>
          <w:p w14:paraId="12C147A2" w14:textId="0754919E" w:rsidR="00AE02DE" w:rsidRPr="002927BA" w:rsidRDefault="00E352B3" w:rsidP="00F435C5">
            <w:pPr>
              <w:pStyle w:val="GuidanceText"/>
              <w:rPr>
                <w:rFonts w:cs="Arial"/>
                <w:color w:val="000000" w:themeColor="text1"/>
                <w:sz w:val="22"/>
                <w:lang w:val="en-US" w:bidi="he-IL"/>
              </w:rPr>
            </w:pPr>
            <w:r>
              <w:rPr>
                <w:rFonts w:cs="Arial"/>
                <w:color w:val="000000" w:themeColor="text1"/>
                <w:sz w:val="22"/>
                <w:lang w:val="en-US" w:bidi="he-IL"/>
              </w:rPr>
              <w:t>SIM</w:t>
            </w:r>
          </w:p>
        </w:tc>
      </w:tr>
      <w:tr w:rsidR="00AE02DE" w:rsidRPr="002927BA" w14:paraId="0AFC2990" w14:textId="77777777" w:rsidTr="00F435C5">
        <w:tc>
          <w:tcPr>
            <w:tcW w:w="1469" w:type="pct"/>
          </w:tcPr>
          <w:p w14:paraId="4428516F" w14:textId="33C74888" w:rsidR="00AE02DE" w:rsidRPr="007B5580" w:rsidRDefault="007B5580"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使用技术</w:t>
            </w:r>
          </w:p>
        </w:tc>
        <w:tc>
          <w:tcPr>
            <w:tcW w:w="3531" w:type="pct"/>
          </w:tcPr>
          <w:p w14:paraId="59C8E4BE" w14:textId="077D2551" w:rsidR="00AE02DE" w:rsidRPr="002927BA" w:rsidRDefault="007B5580" w:rsidP="00F435C5">
            <w:pPr>
              <w:pStyle w:val="GuidanceText"/>
              <w:rPr>
                <w:rFonts w:cs="Arial"/>
                <w:color w:val="000000" w:themeColor="text1"/>
                <w:sz w:val="22"/>
                <w:lang w:val="en-US" w:bidi="he-IL"/>
              </w:rPr>
            </w:pPr>
            <w:proofErr w:type="spellStart"/>
            <w:r w:rsidRPr="007B5580">
              <w:rPr>
                <w:rFonts w:cs="Arial"/>
                <w:color w:val="000000" w:themeColor="text1"/>
                <w:sz w:val="22"/>
                <w:lang w:val="en-US" w:bidi="he-IL"/>
              </w:rPr>
              <w:t>Mulesoft</w:t>
            </w:r>
            <w:proofErr w:type="spellEnd"/>
            <w:r w:rsidRPr="007B5580">
              <w:rPr>
                <w:rFonts w:cs="Arial"/>
                <w:color w:val="000000" w:themeColor="text1"/>
                <w:sz w:val="22"/>
                <w:lang w:val="en-US" w:bidi="he-IL"/>
              </w:rPr>
              <w:t xml:space="preserve"> </w:t>
            </w:r>
            <w:proofErr w:type="spellStart"/>
            <w:r w:rsidRPr="007B5580">
              <w:rPr>
                <w:rFonts w:cs="Arial"/>
                <w:color w:val="000000" w:themeColor="text1"/>
                <w:sz w:val="22"/>
                <w:lang w:val="en-US" w:bidi="he-IL"/>
              </w:rPr>
              <w:t>Anypoint</w:t>
            </w:r>
            <w:proofErr w:type="spellEnd"/>
            <w:r w:rsidRPr="007B5580">
              <w:rPr>
                <w:rFonts w:cs="Arial"/>
                <w:color w:val="000000" w:themeColor="text1"/>
                <w:sz w:val="22"/>
                <w:lang w:val="en-US" w:bidi="he-IL"/>
              </w:rPr>
              <w:t xml:space="preserve"> Platform</w:t>
            </w:r>
          </w:p>
        </w:tc>
      </w:tr>
      <w:tr w:rsidR="00AE02DE" w:rsidRPr="002927BA" w14:paraId="39C2698A" w14:textId="77777777" w:rsidTr="00F435C5">
        <w:tc>
          <w:tcPr>
            <w:tcW w:w="1469" w:type="pct"/>
          </w:tcPr>
          <w:p w14:paraId="7C913D67" w14:textId="37E67306" w:rsidR="00AE02DE" w:rsidRPr="007B5580" w:rsidRDefault="007B5580"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描述</w:t>
            </w:r>
          </w:p>
        </w:tc>
        <w:tc>
          <w:tcPr>
            <w:tcW w:w="3531" w:type="pct"/>
          </w:tcPr>
          <w:p w14:paraId="6AEDA43B" w14:textId="18EC6944" w:rsidR="00AE02DE" w:rsidRPr="00E352B3" w:rsidRDefault="00E352B3" w:rsidP="00F435C5">
            <w:pPr>
              <w:pStyle w:val="GuidanceText"/>
              <w:rPr>
                <w:rFonts w:eastAsiaTheme="minorEastAsia" w:cs="Arial"/>
                <w:color w:val="000000" w:themeColor="text1"/>
                <w:sz w:val="22"/>
                <w:lang w:val="en-US" w:eastAsia="zh-CN" w:bidi="he-IL"/>
              </w:rPr>
            </w:pPr>
            <w:r>
              <w:rPr>
                <w:rFonts w:eastAsiaTheme="minorEastAsia" w:cs="Arial" w:hint="eastAsia"/>
                <w:color w:val="auto"/>
                <w:sz w:val="22"/>
                <w:lang w:eastAsia="zh-CN"/>
              </w:rPr>
              <w:t>模拟银行后台，接收</w:t>
            </w:r>
            <w:r>
              <w:rPr>
                <w:rFonts w:eastAsiaTheme="minorEastAsia" w:cs="Arial" w:hint="eastAsia"/>
                <w:color w:val="auto"/>
                <w:sz w:val="22"/>
                <w:lang w:eastAsia="zh-CN"/>
              </w:rPr>
              <w:t xml:space="preserve"> RE</w:t>
            </w:r>
            <w:r>
              <w:rPr>
                <w:rFonts w:eastAsiaTheme="minorEastAsia" w:cs="Arial"/>
                <w:color w:val="auto"/>
                <w:sz w:val="22"/>
                <w:lang w:eastAsia="zh-CN"/>
              </w:rPr>
              <w:t xml:space="preserve">STful API </w:t>
            </w:r>
            <w:r>
              <w:rPr>
                <w:rFonts w:eastAsiaTheme="minorEastAsia" w:cs="Arial" w:hint="eastAsia"/>
                <w:color w:val="auto"/>
                <w:sz w:val="22"/>
                <w:lang w:eastAsia="zh-CN"/>
              </w:rPr>
              <w:t>请求并返回</w:t>
            </w:r>
            <w:r>
              <w:rPr>
                <w:rFonts w:eastAsiaTheme="minorEastAsia" w:cs="Arial" w:hint="eastAsia"/>
                <w:color w:val="auto"/>
                <w:sz w:val="22"/>
                <w:lang w:eastAsia="zh-CN"/>
              </w:rPr>
              <w:t xml:space="preserve"> </w:t>
            </w:r>
            <w:r>
              <w:rPr>
                <w:rFonts w:eastAsiaTheme="minorEastAsia" w:cs="Arial"/>
                <w:color w:val="auto"/>
                <w:sz w:val="22"/>
                <w:lang w:eastAsia="zh-CN"/>
              </w:rPr>
              <w:t xml:space="preserve">XML/JSON </w:t>
            </w:r>
            <w:r>
              <w:rPr>
                <w:rFonts w:eastAsiaTheme="minorEastAsia" w:cs="Arial" w:hint="eastAsia"/>
                <w:color w:val="auto"/>
                <w:sz w:val="22"/>
                <w:lang w:eastAsia="zh-CN"/>
              </w:rPr>
              <w:t>数据结果</w:t>
            </w:r>
          </w:p>
        </w:tc>
      </w:tr>
      <w:tr w:rsidR="00AE02DE" w:rsidRPr="002927BA" w14:paraId="6FACDA26" w14:textId="77777777" w:rsidTr="00F435C5">
        <w:tc>
          <w:tcPr>
            <w:tcW w:w="1469" w:type="pct"/>
          </w:tcPr>
          <w:p w14:paraId="58F74562" w14:textId="16668A17" w:rsidR="00AE02DE" w:rsidRPr="00E352B3" w:rsidRDefault="00E352B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数据</w:t>
            </w:r>
          </w:p>
        </w:tc>
        <w:tc>
          <w:tcPr>
            <w:tcW w:w="3531" w:type="pct"/>
          </w:tcPr>
          <w:p w14:paraId="212DA8AE" w14:textId="735B6F3A" w:rsidR="00AE02DE" w:rsidRPr="00CC3666" w:rsidRDefault="00E352B3" w:rsidP="00F435C5">
            <w:pPr>
              <w:pStyle w:val="GuidanceText"/>
              <w:rPr>
                <w:rFonts w:eastAsiaTheme="minorEastAsia" w:cs="Arial"/>
                <w:color w:val="000000" w:themeColor="text1"/>
                <w:sz w:val="22"/>
                <w:lang w:val="en-US" w:eastAsia="zh-CN" w:bidi="he-IL"/>
              </w:rPr>
            </w:pPr>
            <w:r>
              <w:rPr>
                <w:rFonts w:cs="Arial"/>
                <w:color w:val="000000" w:themeColor="text1"/>
                <w:sz w:val="22"/>
                <w:lang w:val="en-US" w:bidi="he-IL"/>
              </w:rPr>
              <w:t>RESTful API</w:t>
            </w:r>
            <w:r w:rsidR="00CC3666">
              <w:rPr>
                <w:rFonts w:cs="Arial"/>
                <w:color w:val="000000" w:themeColor="text1"/>
                <w:sz w:val="22"/>
                <w:lang w:val="en-US" w:bidi="he-IL"/>
              </w:rPr>
              <w:t xml:space="preserve"> </w:t>
            </w:r>
            <w:r w:rsidR="00CC3666">
              <w:rPr>
                <w:rFonts w:eastAsiaTheme="minorEastAsia" w:cs="Arial" w:hint="eastAsia"/>
                <w:color w:val="000000" w:themeColor="text1"/>
                <w:sz w:val="22"/>
                <w:lang w:val="en-US" w:eastAsia="zh-CN" w:bidi="he-IL"/>
              </w:rPr>
              <w:t>调用</w:t>
            </w:r>
            <w:r w:rsidR="00CC3666">
              <w:rPr>
                <w:rFonts w:eastAsiaTheme="minorEastAsia" w:cs="Arial"/>
                <w:color w:val="000000" w:themeColor="text1"/>
                <w:sz w:val="22"/>
                <w:lang w:val="en-US" w:eastAsia="zh-CN" w:bidi="he-IL"/>
              </w:rPr>
              <w:t>，</w:t>
            </w:r>
            <w:r w:rsidR="00CC3666">
              <w:rPr>
                <w:rFonts w:eastAsiaTheme="minorEastAsia" w:cs="Arial" w:hint="eastAsia"/>
                <w:color w:val="000000" w:themeColor="text1"/>
                <w:sz w:val="22"/>
                <w:lang w:val="en-US" w:eastAsia="zh-CN" w:bidi="he-IL"/>
              </w:rPr>
              <w:t>XML/</w:t>
            </w:r>
            <w:r w:rsidR="00CC3666">
              <w:rPr>
                <w:rFonts w:eastAsiaTheme="minorEastAsia" w:cs="Arial"/>
                <w:color w:val="000000" w:themeColor="text1"/>
                <w:sz w:val="22"/>
                <w:lang w:val="en-US" w:eastAsia="zh-CN" w:bidi="he-IL"/>
              </w:rPr>
              <w:t xml:space="preserve">JSON </w:t>
            </w:r>
            <w:r w:rsidR="00CC3666">
              <w:rPr>
                <w:rFonts w:eastAsiaTheme="minorEastAsia" w:cs="Arial" w:hint="eastAsia"/>
                <w:color w:val="000000" w:themeColor="text1"/>
                <w:sz w:val="22"/>
                <w:lang w:val="en-US" w:eastAsia="zh-CN" w:bidi="he-IL"/>
              </w:rPr>
              <w:t>传输</w:t>
            </w:r>
          </w:p>
        </w:tc>
      </w:tr>
    </w:tbl>
    <w:p w14:paraId="5539D3D2" w14:textId="77777777" w:rsidR="00AE02DE" w:rsidRPr="002927BA" w:rsidRDefault="00AE02DE" w:rsidP="00AE02DE">
      <w:pPr>
        <w:rPr>
          <w:rFonts w:ascii="Arial" w:hAnsi="Arial" w:cs="Arial"/>
        </w:rPr>
      </w:pPr>
    </w:p>
    <w:tbl>
      <w:tblPr>
        <w:tblStyle w:val="ad"/>
        <w:tblW w:w="5000" w:type="pct"/>
        <w:tblLook w:val="0420" w:firstRow="1" w:lastRow="0" w:firstColumn="0" w:lastColumn="0" w:noHBand="0" w:noVBand="1"/>
      </w:tblPr>
      <w:tblGrid>
        <w:gridCol w:w="2594"/>
        <w:gridCol w:w="6234"/>
      </w:tblGrid>
      <w:tr w:rsidR="00AE02DE" w:rsidRPr="002927BA" w14:paraId="19B593EF" w14:textId="77777777" w:rsidTr="00F435C5">
        <w:tc>
          <w:tcPr>
            <w:tcW w:w="5000" w:type="pct"/>
            <w:gridSpan w:val="2"/>
            <w:shd w:val="clear" w:color="auto" w:fill="808080" w:themeFill="background1" w:themeFillShade="80"/>
          </w:tcPr>
          <w:p w14:paraId="26800E69" w14:textId="27A5AFF7" w:rsidR="00AE02DE" w:rsidRPr="00E352B3" w:rsidRDefault="00E352B3" w:rsidP="00F435C5">
            <w:pPr>
              <w:pStyle w:val="GuidanceText"/>
              <w:rPr>
                <w:rFonts w:eastAsiaTheme="minorEastAsia" w:cs="Arial"/>
                <w:color w:val="FFFFFF" w:themeColor="background1"/>
                <w:lang w:eastAsia="zh-CN"/>
              </w:rPr>
            </w:pPr>
            <w:r>
              <w:rPr>
                <w:rFonts w:eastAsiaTheme="minorEastAsia" w:cs="Arial" w:hint="eastAsia"/>
                <w:color w:val="FFFFFF" w:themeColor="background1"/>
                <w:sz w:val="22"/>
                <w:lang w:val="en-US" w:eastAsia="zh-CN"/>
              </w:rPr>
              <w:t>数据库</w:t>
            </w:r>
          </w:p>
        </w:tc>
      </w:tr>
      <w:tr w:rsidR="00AE02DE" w:rsidRPr="002927BA" w14:paraId="3319E66F" w14:textId="77777777" w:rsidTr="00F435C5">
        <w:tc>
          <w:tcPr>
            <w:tcW w:w="1469" w:type="pct"/>
          </w:tcPr>
          <w:p w14:paraId="65F8FDBB" w14:textId="37C30D4C" w:rsidR="00AE02DE" w:rsidRPr="00E352B3" w:rsidRDefault="00E352B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缩写</w:t>
            </w:r>
          </w:p>
        </w:tc>
        <w:tc>
          <w:tcPr>
            <w:tcW w:w="3531" w:type="pct"/>
          </w:tcPr>
          <w:p w14:paraId="1C2ADAD5" w14:textId="1698EF0A" w:rsidR="00AE02DE" w:rsidRPr="002927BA" w:rsidRDefault="00E352B3" w:rsidP="00F435C5">
            <w:pPr>
              <w:pStyle w:val="GuidanceText"/>
              <w:rPr>
                <w:rFonts w:cs="Arial"/>
                <w:color w:val="000000" w:themeColor="text1"/>
                <w:sz w:val="22"/>
                <w:lang w:val="en-US" w:bidi="he-IL"/>
              </w:rPr>
            </w:pPr>
            <w:r>
              <w:rPr>
                <w:rFonts w:cs="Arial"/>
                <w:color w:val="000000" w:themeColor="text1"/>
                <w:sz w:val="22"/>
                <w:lang w:val="en-US" w:bidi="he-IL"/>
              </w:rPr>
              <w:t>DB</w:t>
            </w:r>
          </w:p>
        </w:tc>
      </w:tr>
      <w:tr w:rsidR="00AE02DE" w:rsidRPr="002927BA" w14:paraId="20298A1E" w14:textId="77777777" w:rsidTr="00F435C5">
        <w:tc>
          <w:tcPr>
            <w:tcW w:w="1469" w:type="pct"/>
          </w:tcPr>
          <w:p w14:paraId="414238C3" w14:textId="73082457" w:rsidR="00AE02DE" w:rsidRPr="00E352B3" w:rsidRDefault="00E352B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使用技术</w:t>
            </w:r>
          </w:p>
        </w:tc>
        <w:tc>
          <w:tcPr>
            <w:tcW w:w="3531" w:type="pct"/>
          </w:tcPr>
          <w:p w14:paraId="248868CF" w14:textId="482D3C28" w:rsidR="00AE02DE" w:rsidRPr="002927BA" w:rsidRDefault="00E352B3" w:rsidP="00F435C5">
            <w:pPr>
              <w:pStyle w:val="GuidanceText"/>
              <w:rPr>
                <w:rFonts w:cs="Arial"/>
                <w:color w:val="000000" w:themeColor="text1"/>
                <w:sz w:val="22"/>
                <w:lang w:val="en-US" w:bidi="he-IL"/>
              </w:rPr>
            </w:pPr>
            <w:r>
              <w:rPr>
                <w:rFonts w:cs="Arial"/>
                <w:color w:val="000000" w:themeColor="text1"/>
                <w:sz w:val="22"/>
                <w:lang w:val="en-US" w:bidi="he-IL"/>
              </w:rPr>
              <w:t>MySQL</w:t>
            </w:r>
          </w:p>
        </w:tc>
      </w:tr>
      <w:tr w:rsidR="00AE02DE" w:rsidRPr="002927BA" w14:paraId="55D10CE1" w14:textId="77777777" w:rsidTr="00F435C5">
        <w:tc>
          <w:tcPr>
            <w:tcW w:w="1469" w:type="pct"/>
          </w:tcPr>
          <w:p w14:paraId="7C48D74C" w14:textId="6EFB9C78" w:rsidR="00AE02DE" w:rsidRPr="00E352B3" w:rsidRDefault="00E352B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描述</w:t>
            </w:r>
          </w:p>
        </w:tc>
        <w:tc>
          <w:tcPr>
            <w:tcW w:w="3531" w:type="pct"/>
          </w:tcPr>
          <w:p w14:paraId="11787945" w14:textId="13CC3C2A" w:rsidR="00AE02DE" w:rsidRPr="00E352B3" w:rsidRDefault="00E352B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模拟银行后端的数据库</w:t>
            </w:r>
          </w:p>
        </w:tc>
      </w:tr>
      <w:tr w:rsidR="00AE02DE" w:rsidRPr="002927BA" w14:paraId="39879568" w14:textId="77777777" w:rsidTr="00F435C5">
        <w:tc>
          <w:tcPr>
            <w:tcW w:w="1469" w:type="pct"/>
          </w:tcPr>
          <w:p w14:paraId="4FE7F226" w14:textId="5ADD5ACB" w:rsidR="00AE02DE" w:rsidRPr="00E352B3" w:rsidRDefault="00E352B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功能</w:t>
            </w:r>
          </w:p>
        </w:tc>
        <w:tc>
          <w:tcPr>
            <w:tcW w:w="3531" w:type="pct"/>
          </w:tcPr>
          <w:p w14:paraId="1041708D" w14:textId="1EAB0937" w:rsidR="00AE02DE" w:rsidRPr="00E352B3" w:rsidRDefault="00E352B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作为模拟器的数据源</w:t>
            </w:r>
          </w:p>
        </w:tc>
      </w:tr>
      <w:tr w:rsidR="00AE02DE" w:rsidRPr="002927BA" w14:paraId="7881884F" w14:textId="77777777" w:rsidTr="00F435C5">
        <w:tc>
          <w:tcPr>
            <w:tcW w:w="1469" w:type="pct"/>
          </w:tcPr>
          <w:p w14:paraId="217B9BDD" w14:textId="2BBA3257" w:rsidR="00AE02DE" w:rsidRPr="00E352B3" w:rsidRDefault="00E352B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数据</w:t>
            </w:r>
          </w:p>
        </w:tc>
        <w:tc>
          <w:tcPr>
            <w:tcW w:w="3531" w:type="pct"/>
          </w:tcPr>
          <w:p w14:paraId="1E172209" w14:textId="2FFBA244" w:rsidR="00AE02DE" w:rsidRPr="002927BA" w:rsidRDefault="00E352B3" w:rsidP="00F435C5">
            <w:pPr>
              <w:pStyle w:val="GuidanceText"/>
              <w:rPr>
                <w:rFonts w:cs="Arial"/>
                <w:color w:val="000000" w:themeColor="text1"/>
                <w:sz w:val="22"/>
                <w:lang w:val="en-US" w:bidi="he-IL"/>
              </w:rPr>
            </w:pPr>
            <w:r>
              <w:rPr>
                <w:rFonts w:cs="Arial"/>
                <w:color w:val="000000" w:themeColor="text1"/>
                <w:sz w:val="22"/>
                <w:lang w:val="en-US" w:bidi="he-IL"/>
              </w:rPr>
              <w:t>JDBC + MySQL Java Driver</w:t>
            </w:r>
          </w:p>
        </w:tc>
      </w:tr>
    </w:tbl>
    <w:p w14:paraId="28668D6F" w14:textId="77777777" w:rsidR="00AE02DE" w:rsidRPr="002927BA" w:rsidRDefault="00AE02DE" w:rsidP="00AE02DE">
      <w:pPr>
        <w:rPr>
          <w:rFonts w:ascii="Arial" w:hAnsi="Arial" w:cs="Arial"/>
        </w:rPr>
      </w:pPr>
    </w:p>
    <w:p w14:paraId="4B747E62" w14:textId="77777777" w:rsidR="00AE02DE" w:rsidRPr="002927BA" w:rsidRDefault="00AE02DE" w:rsidP="00AE02DE">
      <w:pPr>
        <w:pStyle w:val="1"/>
        <w:numPr>
          <w:ilvl w:val="0"/>
          <w:numId w:val="0"/>
        </w:numPr>
        <w:jc w:val="center"/>
        <w:rPr>
          <w:rFonts w:cs="Arial"/>
        </w:rPr>
      </w:pPr>
      <w:bookmarkStart w:id="99" w:name="_Toc498891873"/>
      <w:r w:rsidRPr="002927BA">
        <w:rPr>
          <w:rFonts w:cs="Arial"/>
        </w:rPr>
        <w:t>End of document</w:t>
      </w:r>
      <w:bookmarkEnd w:id="99"/>
    </w:p>
    <w:p w14:paraId="4F2159A1" w14:textId="77777777" w:rsidR="00687733" w:rsidRDefault="00687733"/>
    <w:sectPr w:rsidR="00687733" w:rsidSect="00F435C5">
      <w:type w:val="continuous"/>
      <w:pgSz w:w="12240" w:h="15840"/>
      <w:pgMar w:top="1418" w:right="1701" w:bottom="1260" w:left="1701" w:header="567" w:footer="24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7FAD27" w14:textId="77777777" w:rsidR="00082B6D" w:rsidRDefault="00082B6D" w:rsidP="00AE02DE">
      <w:pPr>
        <w:spacing w:before="0"/>
      </w:pPr>
      <w:r>
        <w:separator/>
      </w:r>
    </w:p>
  </w:endnote>
  <w:endnote w:type="continuationSeparator" w:id="0">
    <w:p w14:paraId="681975F8" w14:textId="77777777" w:rsidR="00082B6D" w:rsidRDefault="00082B6D" w:rsidP="00AE02D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neva">
    <w:charset w:val="00"/>
    <w:family w:val="auto"/>
    <w:pitch w:val="variable"/>
    <w:sig w:usb0="E00002FF" w:usb1="5200205F" w:usb2="00A0C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32F2" w14:textId="37A3DD5F" w:rsidR="007622FB" w:rsidRDefault="0029201F">
    <w:pPr>
      <w:pStyle w:val="a8"/>
    </w:pPr>
    <w:r>
      <w:t>PUBLIC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C5418" w14:textId="224A6B50" w:rsidR="007622FB" w:rsidRDefault="0029201F">
    <w:pPr>
      <w:pStyle w:val="a8"/>
      <w:pBdr>
        <w:top w:val="single" w:sz="2" w:space="4" w:color="auto"/>
      </w:pBdr>
      <w:jc w:val="center"/>
    </w:pPr>
    <w:r>
      <w:rPr>
        <w:rFonts w:ascii="Arial" w:hAnsi="Arial" w:cs="Arial"/>
      </w:rPr>
      <w:t xml:space="preserve">PUBLIC - </w:t>
    </w:r>
    <w:r w:rsidR="007622FB">
      <w:rPr>
        <w:rFonts w:ascii="Arial" w:hAnsi="Arial" w:cs="Arial"/>
      </w:rPr>
      <w:t>CONFIDENTIAL – Project-wide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0A724" w14:textId="50C30600" w:rsidR="007622FB" w:rsidRDefault="0029201F">
    <w:pPr>
      <w:pStyle w:val="a8"/>
    </w:pPr>
    <w:r>
      <w:t>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224FC" w14:textId="77777777" w:rsidR="00082B6D" w:rsidRDefault="00082B6D" w:rsidP="00AE02DE">
      <w:pPr>
        <w:spacing w:before="0"/>
      </w:pPr>
      <w:r>
        <w:separator/>
      </w:r>
    </w:p>
  </w:footnote>
  <w:footnote w:type="continuationSeparator" w:id="0">
    <w:p w14:paraId="383D5E65" w14:textId="77777777" w:rsidR="00082B6D" w:rsidRDefault="00082B6D" w:rsidP="00AE02DE">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01143" w14:textId="77777777" w:rsidR="0029201F" w:rsidRDefault="0029201F">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8" w:type="dxa"/>
      <w:tblLayout w:type="fixed"/>
      <w:tblLook w:val="0000" w:firstRow="0" w:lastRow="0" w:firstColumn="0" w:lastColumn="0" w:noHBand="0" w:noVBand="0"/>
    </w:tblPr>
    <w:tblGrid>
      <w:gridCol w:w="9000"/>
    </w:tblGrid>
    <w:tr w:rsidR="007622FB" w14:paraId="5C72BEC9" w14:textId="77777777" w:rsidTr="00F435C5">
      <w:trPr>
        <w:trHeight w:val="562"/>
      </w:trPr>
      <w:tc>
        <w:tcPr>
          <w:tcW w:w="9000" w:type="dxa"/>
        </w:tcPr>
        <w:p w14:paraId="5BC7E73F" w14:textId="77777777" w:rsidR="007622FB" w:rsidRPr="00E41E44" w:rsidRDefault="007622FB">
          <w:pPr>
            <w:pStyle w:val="a6"/>
            <w:jc w:val="center"/>
            <w:rPr>
              <w:rFonts w:ascii="Arial" w:hAnsi="Arial" w:cs="Arial"/>
              <w:sz w:val="20"/>
              <w:u w:val="single"/>
            </w:rPr>
          </w:pPr>
          <w:r w:rsidRPr="00E41E44">
            <w:rPr>
              <w:rFonts w:ascii="Arial" w:hAnsi="Arial" w:cs="Arial"/>
              <w:sz w:val="20"/>
              <w:u w:val="single"/>
            </w:rPr>
            <w:t>Confidentiality</w:t>
          </w:r>
          <w:r>
            <w:rPr>
              <w:rFonts w:ascii="Arial" w:hAnsi="Arial" w:cs="Arial"/>
              <w:sz w:val="20"/>
            </w:rPr>
            <w:t>: CONFIDENTIAL</w:t>
          </w:r>
          <w:r w:rsidRPr="00E41E44">
            <w:rPr>
              <w:rFonts w:ascii="Arial" w:hAnsi="Arial" w:cs="Arial"/>
              <w:sz w:val="20"/>
            </w:rPr>
            <w:t xml:space="preserve"> - Project-wide</w:t>
          </w:r>
        </w:p>
        <w:p w14:paraId="1EFF3521" w14:textId="77777777" w:rsidR="007622FB" w:rsidRDefault="007622FB" w:rsidP="00F435C5">
          <w:pPr>
            <w:pStyle w:val="a6"/>
            <w:rPr>
              <w:rFonts w:ascii="Arial" w:hAnsi="Arial" w:cs="Arial"/>
              <w:sz w:val="20"/>
            </w:rPr>
          </w:pPr>
        </w:p>
        <w:p w14:paraId="3FA5F347" w14:textId="05AD23BF" w:rsidR="007622FB" w:rsidRPr="00E41E44" w:rsidRDefault="007622FB" w:rsidP="00F435C5">
          <w:pPr>
            <w:pStyle w:val="a6"/>
            <w:rPr>
              <w:rFonts w:ascii="Arial" w:hAnsi="Arial" w:cs="Arial"/>
              <w:sz w:val="20"/>
            </w:rPr>
          </w:pPr>
          <w:r>
            <w:rPr>
              <w:rFonts w:ascii="Arial" w:hAnsi="Arial" w:cs="Arial"/>
              <w:sz w:val="20"/>
            </w:rPr>
            <w:t>High Level Design (HLD) Project Miracle</w:t>
          </w:r>
          <w:r w:rsidRPr="00E41E44">
            <w:rPr>
              <w:rFonts w:ascii="Arial" w:hAnsi="Arial" w:cs="Arial"/>
              <w:sz w:val="20"/>
            </w:rPr>
            <w:t xml:space="preserve"> </w:t>
          </w:r>
          <w:sdt>
            <w:sdtPr>
              <w:rPr>
                <w:rFonts w:ascii="Arial" w:hAnsi="Arial" w:cs="Arial"/>
                <w:sz w:val="20"/>
              </w:rPr>
              <w:alias w:val="Company"/>
              <w:tag w:val=""/>
              <w:id w:val="-1103946985"/>
              <w:showingPlcHdr/>
              <w:dataBinding w:prefixMappings="xmlns:ns0='http://schemas.openxmlformats.org/officeDocument/2006/extended-properties' " w:xpath="/ns0:Properties[1]/ns0:Company[1]" w:storeItemID="{6668398D-A668-4E3E-A5EB-62B293D839F1}"/>
              <w:text/>
            </w:sdtPr>
            <w:sdtEndPr/>
            <w:sdtContent>
              <w:r>
                <w:rPr>
                  <w:rFonts w:ascii="Arial" w:hAnsi="Arial" w:cs="Arial"/>
                  <w:sz w:val="20"/>
                </w:rPr>
                <w:t xml:space="preserve">     </w:t>
              </w:r>
            </w:sdtContent>
          </w:sdt>
          <w:r w:rsidRPr="00E41E44">
            <w:rPr>
              <w:rFonts w:ascii="Arial" w:hAnsi="Arial" w:cs="Arial"/>
              <w:sz w:val="20"/>
            </w:rPr>
            <w:tab/>
            <w:t xml:space="preserve">Page </w:t>
          </w:r>
          <w:r w:rsidRPr="00E41E44">
            <w:rPr>
              <w:rFonts w:ascii="Arial" w:hAnsi="Arial" w:cs="Arial"/>
              <w:sz w:val="20"/>
            </w:rPr>
            <w:fldChar w:fldCharType="begin"/>
          </w:r>
          <w:r w:rsidRPr="00E41E44">
            <w:rPr>
              <w:rFonts w:ascii="Arial" w:hAnsi="Arial" w:cs="Arial"/>
              <w:sz w:val="20"/>
            </w:rPr>
            <w:instrText xml:space="preserve"> PAGE </w:instrText>
          </w:r>
          <w:r w:rsidRPr="00E41E44">
            <w:rPr>
              <w:rFonts w:ascii="Arial" w:hAnsi="Arial" w:cs="Arial"/>
              <w:sz w:val="20"/>
            </w:rPr>
            <w:fldChar w:fldCharType="separate"/>
          </w:r>
          <w:r w:rsidR="001947B5">
            <w:rPr>
              <w:rFonts w:ascii="Arial" w:hAnsi="Arial" w:cs="Arial"/>
              <w:noProof/>
              <w:sz w:val="20"/>
            </w:rPr>
            <w:t>8</w:t>
          </w:r>
          <w:r w:rsidRPr="00E41E44">
            <w:rPr>
              <w:rFonts w:ascii="Arial" w:hAnsi="Arial" w:cs="Arial"/>
              <w:noProof/>
              <w:sz w:val="20"/>
            </w:rPr>
            <w:fldChar w:fldCharType="end"/>
          </w:r>
        </w:p>
      </w:tc>
    </w:tr>
  </w:tbl>
  <w:p w14:paraId="390E169D" w14:textId="77777777" w:rsidR="007622FB" w:rsidRDefault="007622FB">
    <w:pPr>
      <w:spacing w:befor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61C49" w14:textId="77777777" w:rsidR="0029201F" w:rsidRDefault="0029201F">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00000000"/>
    <w:lvl w:ilvl="0">
      <w:start w:val="1"/>
      <w:numFmt w:val="bullet"/>
      <w:pStyle w:val="2"/>
      <w:lvlText w:val="–"/>
      <w:lvlJc w:val="left"/>
      <w:pPr>
        <w:tabs>
          <w:tab w:val="num" w:pos="360"/>
        </w:tabs>
        <w:ind w:left="360" w:hanging="360"/>
      </w:pPr>
      <w:rPr>
        <w:rFonts w:ascii="Times New Roman" w:hAnsi="Times New Roman" w:hint="default"/>
        <w:b w:val="0"/>
        <w:i w:val="0"/>
        <w:sz w:val="20"/>
      </w:rPr>
    </w:lvl>
  </w:abstractNum>
  <w:abstractNum w:abstractNumId="1" w15:restartNumberingAfterBreak="0">
    <w:nsid w:val="FFFFFF88"/>
    <w:multiLevelType w:val="singleLevel"/>
    <w:tmpl w:val="00000000"/>
    <w:lvl w:ilvl="0">
      <w:start w:val="1"/>
      <w:numFmt w:val="lowerLetter"/>
      <w:pStyle w:val="a"/>
      <w:lvlText w:val="%1)"/>
      <w:lvlJc w:val="left"/>
      <w:pPr>
        <w:tabs>
          <w:tab w:val="num" w:pos="360"/>
        </w:tabs>
        <w:ind w:left="360" w:hanging="360"/>
      </w:pPr>
    </w:lvl>
  </w:abstractNum>
  <w:abstractNum w:abstractNumId="2" w15:restartNumberingAfterBreak="0">
    <w:nsid w:val="FFFFFF89"/>
    <w:multiLevelType w:val="singleLevel"/>
    <w:tmpl w:val="B540D9FE"/>
    <w:lvl w:ilvl="0">
      <w:start w:val="1"/>
      <w:numFmt w:val="bullet"/>
      <w:pStyle w:val="a0"/>
      <w:lvlText w:val=""/>
      <w:lvlJc w:val="left"/>
      <w:pPr>
        <w:tabs>
          <w:tab w:val="num" w:pos="360"/>
        </w:tabs>
        <w:ind w:left="360" w:hanging="360"/>
      </w:pPr>
      <w:rPr>
        <w:rFonts w:ascii="Symbol" w:hAnsi="Symbol" w:hint="default"/>
      </w:rPr>
    </w:lvl>
  </w:abstractNum>
  <w:abstractNum w:abstractNumId="3" w15:restartNumberingAfterBreak="0">
    <w:nsid w:val="0F672541"/>
    <w:multiLevelType w:val="hybridMultilevel"/>
    <w:tmpl w:val="C4A236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F0229E"/>
    <w:multiLevelType w:val="multilevel"/>
    <w:tmpl w:val="2256A6D8"/>
    <w:lvl w:ilvl="0">
      <w:start w:val="1"/>
      <w:numFmt w:val="decimal"/>
      <w:pStyle w:val="1"/>
      <w:lvlText w:val="%1"/>
      <w:lvlJc w:val="left"/>
      <w:pPr>
        <w:tabs>
          <w:tab w:val="num" w:pos="432"/>
        </w:tabs>
        <w:ind w:left="432" w:hanging="432"/>
      </w:pPr>
      <w:rPr>
        <w:rFonts w:hint="default"/>
      </w:rPr>
    </w:lvl>
    <w:lvl w:ilvl="1">
      <w:start w:val="1"/>
      <w:numFmt w:val="decimal"/>
      <w:pStyle w:val="20"/>
      <w:lvlText w:val="%1.%2"/>
      <w:lvlJc w:val="left"/>
      <w:pPr>
        <w:tabs>
          <w:tab w:val="num" w:pos="1427"/>
        </w:tabs>
        <w:ind w:left="862" w:hanging="862"/>
      </w:pPr>
      <w:rPr>
        <w:rFonts w:hint="default"/>
      </w:rPr>
    </w:lvl>
    <w:lvl w:ilvl="2">
      <w:start w:val="1"/>
      <w:numFmt w:val="decimal"/>
      <w:pStyle w:val="3"/>
      <w:lvlText w:val="%1.%2.%3"/>
      <w:lvlJc w:val="left"/>
      <w:pPr>
        <w:tabs>
          <w:tab w:val="num" w:pos="5399"/>
        </w:tabs>
        <w:ind w:left="862" w:hanging="862"/>
      </w:pPr>
      <w:rPr>
        <w:rFonts w:hint="default"/>
        <w:b/>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upperLetter"/>
      <w:pStyle w:val="6"/>
      <w:lvlText w:val="%6"/>
      <w:lvlJc w:val="left"/>
      <w:pPr>
        <w:tabs>
          <w:tab w:val="num" w:pos="1152"/>
        </w:tabs>
        <w:ind w:left="1152" w:hanging="1152"/>
      </w:pPr>
      <w:rPr>
        <w:rFonts w:hint="default"/>
      </w:rPr>
    </w:lvl>
    <w:lvl w:ilvl="6">
      <w:start w:val="1"/>
      <w:numFmt w:val="decimal"/>
      <w:pStyle w:val="7"/>
      <w:lvlText w:val="%6.%7"/>
      <w:lvlJc w:val="left"/>
      <w:pPr>
        <w:tabs>
          <w:tab w:val="num" w:pos="1296"/>
        </w:tabs>
        <w:ind w:left="1296" w:hanging="1296"/>
      </w:pPr>
      <w:rPr>
        <w:rFonts w:hint="default"/>
      </w:rPr>
    </w:lvl>
    <w:lvl w:ilvl="7">
      <w:start w:val="1"/>
      <w:numFmt w:val="decimal"/>
      <w:pStyle w:val="8"/>
      <w:lvlText w:val="%6.%7.%8"/>
      <w:lvlJc w:val="left"/>
      <w:pPr>
        <w:tabs>
          <w:tab w:val="num" w:pos="1440"/>
        </w:tabs>
        <w:ind w:left="1440" w:hanging="1440"/>
      </w:pPr>
      <w:rPr>
        <w:rFonts w:hint="default"/>
      </w:rPr>
    </w:lvl>
    <w:lvl w:ilvl="8">
      <w:start w:val="1"/>
      <w:numFmt w:val="decimal"/>
      <w:pStyle w:val="9"/>
      <w:lvlText w:val="%6.%7.%8.%9"/>
      <w:lvlJc w:val="left"/>
      <w:pPr>
        <w:tabs>
          <w:tab w:val="num" w:pos="1584"/>
        </w:tabs>
        <w:ind w:left="1584" w:hanging="1584"/>
      </w:pPr>
      <w:rPr>
        <w:rFonts w:hint="default"/>
      </w:rPr>
    </w:lvl>
  </w:abstractNum>
  <w:abstractNum w:abstractNumId="5" w15:restartNumberingAfterBreak="0">
    <w:nsid w:val="5C53380A"/>
    <w:multiLevelType w:val="hybridMultilevel"/>
    <w:tmpl w:val="2C82FF74"/>
    <w:lvl w:ilvl="0" w:tplc="7E4E0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8C573A"/>
    <w:multiLevelType w:val="hybridMultilevel"/>
    <w:tmpl w:val="FF981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6"/>
  </w:num>
  <w:num w:numId="6">
    <w:abstractNumId w:val="3"/>
  </w:num>
  <w:num w:numId="7">
    <w:abstractNumId w:val="5"/>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rgie.f.z.peng@noexternalmail.hsbc.com">
    <w15:presenceInfo w15:providerId="None" w15:userId="fergie.f.z.peng@noexternalmail.hsbc.com"/>
  </w15:person>
  <w15:person w15:author="Fergie Pound">
    <w15:presenceInfo w15:providerId="Windows Live" w15:userId="ef131418b378a8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2DE"/>
    <w:rsid w:val="00011D8F"/>
    <w:rsid w:val="000614AB"/>
    <w:rsid w:val="00082B6D"/>
    <w:rsid w:val="00154B1A"/>
    <w:rsid w:val="001947B5"/>
    <w:rsid w:val="00276FA7"/>
    <w:rsid w:val="0029201F"/>
    <w:rsid w:val="002B6112"/>
    <w:rsid w:val="002E7F99"/>
    <w:rsid w:val="00334EDE"/>
    <w:rsid w:val="00386CCC"/>
    <w:rsid w:val="005040B2"/>
    <w:rsid w:val="00553FC9"/>
    <w:rsid w:val="005C35DA"/>
    <w:rsid w:val="0064185D"/>
    <w:rsid w:val="00687733"/>
    <w:rsid w:val="006C7286"/>
    <w:rsid w:val="006D65A5"/>
    <w:rsid w:val="007622FB"/>
    <w:rsid w:val="00776031"/>
    <w:rsid w:val="007B5580"/>
    <w:rsid w:val="007C3B53"/>
    <w:rsid w:val="008E4AA2"/>
    <w:rsid w:val="00AE02DE"/>
    <w:rsid w:val="00CC3666"/>
    <w:rsid w:val="00CF45D9"/>
    <w:rsid w:val="00E352B3"/>
    <w:rsid w:val="00F43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A4C71"/>
  <w15:chartTrackingRefBased/>
  <w15:docId w15:val="{E2FBC02E-4D8F-416F-A9F2-114BC7D40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E02DE"/>
    <w:pPr>
      <w:spacing w:before="140"/>
    </w:pPr>
    <w:rPr>
      <w:rFonts w:ascii="Times New Roman" w:hAnsi="Times New Roman" w:cs="Times New Roman"/>
      <w:kern w:val="0"/>
      <w:sz w:val="24"/>
      <w:szCs w:val="20"/>
      <w:lang w:val="en-GB" w:eastAsia="en-US"/>
    </w:rPr>
  </w:style>
  <w:style w:type="paragraph" w:styleId="1">
    <w:name w:val="heading 1"/>
    <w:basedOn w:val="a1"/>
    <w:next w:val="a1"/>
    <w:link w:val="1Char"/>
    <w:qFormat/>
    <w:rsid w:val="00AE02DE"/>
    <w:pPr>
      <w:keepNext/>
      <w:numPr>
        <w:numId w:val="1"/>
      </w:numPr>
      <w:spacing w:before="500" w:after="100"/>
      <w:outlineLvl w:val="0"/>
    </w:pPr>
    <w:rPr>
      <w:rFonts w:ascii="Arial" w:hAnsi="Arial"/>
      <w:b/>
      <w:sz w:val="32"/>
    </w:rPr>
  </w:style>
  <w:style w:type="paragraph" w:styleId="20">
    <w:name w:val="heading 2"/>
    <w:basedOn w:val="a1"/>
    <w:next w:val="a1"/>
    <w:link w:val="2Char"/>
    <w:qFormat/>
    <w:rsid w:val="00AE02DE"/>
    <w:pPr>
      <w:keepNext/>
      <w:numPr>
        <w:ilvl w:val="1"/>
        <w:numId w:val="1"/>
      </w:numPr>
      <w:spacing w:before="500" w:after="60"/>
      <w:outlineLvl w:val="1"/>
    </w:pPr>
    <w:rPr>
      <w:rFonts w:ascii="Arial" w:hAnsi="Arial"/>
      <w:b/>
      <w:sz w:val="28"/>
    </w:rPr>
  </w:style>
  <w:style w:type="paragraph" w:styleId="3">
    <w:name w:val="heading 3"/>
    <w:basedOn w:val="20"/>
    <w:next w:val="a1"/>
    <w:link w:val="3Char"/>
    <w:qFormat/>
    <w:rsid w:val="00AE02DE"/>
    <w:pPr>
      <w:numPr>
        <w:ilvl w:val="2"/>
      </w:numPr>
      <w:outlineLvl w:val="2"/>
    </w:pPr>
    <w:rPr>
      <w:sz w:val="26"/>
    </w:rPr>
  </w:style>
  <w:style w:type="paragraph" w:styleId="4">
    <w:name w:val="heading 4"/>
    <w:basedOn w:val="3"/>
    <w:next w:val="a1"/>
    <w:link w:val="4Char"/>
    <w:qFormat/>
    <w:rsid w:val="00AE02DE"/>
    <w:pPr>
      <w:numPr>
        <w:ilvl w:val="3"/>
      </w:numPr>
      <w:spacing w:before="320"/>
      <w:outlineLvl w:val="3"/>
    </w:pPr>
    <w:rPr>
      <w:sz w:val="24"/>
    </w:rPr>
  </w:style>
  <w:style w:type="paragraph" w:styleId="5">
    <w:name w:val="heading 5"/>
    <w:basedOn w:val="4"/>
    <w:next w:val="a1"/>
    <w:link w:val="5Char"/>
    <w:qFormat/>
    <w:rsid w:val="00AE02DE"/>
    <w:pPr>
      <w:numPr>
        <w:ilvl w:val="4"/>
      </w:numPr>
      <w:outlineLvl w:val="4"/>
    </w:pPr>
  </w:style>
  <w:style w:type="paragraph" w:styleId="6">
    <w:name w:val="heading 6"/>
    <w:aliases w:val="Heading 6 - Appendix Heading 1_swift,Appendix Heading 1"/>
    <w:basedOn w:val="5"/>
    <w:next w:val="a1"/>
    <w:link w:val="6Char"/>
    <w:qFormat/>
    <w:rsid w:val="00AE02DE"/>
    <w:pPr>
      <w:numPr>
        <w:ilvl w:val="5"/>
      </w:numPr>
      <w:spacing w:before="500" w:after="100"/>
      <w:outlineLvl w:val="5"/>
    </w:pPr>
    <w:rPr>
      <w:sz w:val="32"/>
    </w:rPr>
  </w:style>
  <w:style w:type="paragraph" w:styleId="7">
    <w:name w:val="heading 7"/>
    <w:aliases w:val="Heading 7 - Appendix Heading 2_swift,Heading 7 - Appendix Heading 2"/>
    <w:basedOn w:val="6"/>
    <w:next w:val="a1"/>
    <w:link w:val="7Char"/>
    <w:qFormat/>
    <w:rsid w:val="00AE02DE"/>
    <w:pPr>
      <w:numPr>
        <w:ilvl w:val="6"/>
      </w:numPr>
      <w:outlineLvl w:val="6"/>
    </w:pPr>
    <w:rPr>
      <w:sz w:val="28"/>
    </w:rPr>
  </w:style>
  <w:style w:type="paragraph" w:styleId="8">
    <w:name w:val="heading 8"/>
    <w:aliases w:val="Heading 8 - Appendix Heading 3_swift"/>
    <w:basedOn w:val="7"/>
    <w:next w:val="a1"/>
    <w:link w:val="8Char"/>
    <w:qFormat/>
    <w:rsid w:val="00AE02DE"/>
    <w:pPr>
      <w:numPr>
        <w:ilvl w:val="7"/>
      </w:numPr>
      <w:tabs>
        <w:tab w:val="left" w:pos="990"/>
      </w:tabs>
      <w:spacing w:after="60"/>
      <w:outlineLvl w:val="7"/>
    </w:pPr>
    <w:rPr>
      <w:sz w:val="26"/>
    </w:rPr>
  </w:style>
  <w:style w:type="paragraph" w:styleId="9">
    <w:name w:val="heading 9"/>
    <w:aliases w:val="Heading 9 - Appendix Heading 4_swift"/>
    <w:basedOn w:val="a1"/>
    <w:next w:val="a1"/>
    <w:link w:val="9Char"/>
    <w:qFormat/>
    <w:rsid w:val="00AE02DE"/>
    <w:pPr>
      <w:numPr>
        <w:ilvl w:val="8"/>
        <w:numId w:val="1"/>
      </w:numPr>
      <w:spacing w:before="320" w:after="60"/>
      <w:outlineLvl w:val="8"/>
    </w:pPr>
    <w:rPr>
      <w:rFonts w:ascii="Arial" w:hAnsi="Arial"/>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rsid w:val="00AE02DE"/>
    <w:rPr>
      <w:rFonts w:ascii="Arial" w:hAnsi="Arial" w:cs="Times New Roman"/>
      <w:b/>
      <w:kern w:val="0"/>
      <w:sz w:val="32"/>
      <w:szCs w:val="20"/>
      <w:lang w:val="en-GB" w:eastAsia="en-US"/>
    </w:rPr>
  </w:style>
  <w:style w:type="character" w:customStyle="1" w:styleId="2Char">
    <w:name w:val="标题 2 Char"/>
    <w:basedOn w:val="a2"/>
    <w:link w:val="20"/>
    <w:rsid w:val="00AE02DE"/>
    <w:rPr>
      <w:rFonts w:ascii="Arial" w:hAnsi="Arial" w:cs="Times New Roman"/>
      <w:b/>
      <w:kern w:val="0"/>
      <w:sz w:val="28"/>
      <w:szCs w:val="20"/>
      <w:lang w:val="en-GB" w:eastAsia="en-US"/>
    </w:rPr>
  </w:style>
  <w:style w:type="character" w:customStyle="1" w:styleId="3Char">
    <w:name w:val="标题 3 Char"/>
    <w:basedOn w:val="a2"/>
    <w:link w:val="3"/>
    <w:rsid w:val="00AE02DE"/>
    <w:rPr>
      <w:rFonts w:ascii="Arial" w:hAnsi="Arial" w:cs="Times New Roman"/>
      <w:b/>
      <w:kern w:val="0"/>
      <w:sz w:val="26"/>
      <w:szCs w:val="20"/>
      <w:lang w:val="en-GB" w:eastAsia="en-US"/>
    </w:rPr>
  </w:style>
  <w:style w:type="character" w:customStyle="1" w:styleId="4Char">
    <w:name w:val="标题 4 Char"/>
    <w:basedOn w:val="a2"/>
    <w:link w:val="4"/>
    <w:rsid w:val="00AE02DE"/>
    <w:rPr>
      <w:rFonts w:ascii="Arial" w:hAnsi="Arial" w:cs="Times New Roman"/>
      <w:b/>
      <w:kern w:val="0"/>
      <w:sz w:val="24"/>
      <w:szCs w:val="20"/>
      <w:lang w:val="en-GB" w:eastAsia="en-US"/>
    </w:rPr>
  </w:style>
  <w:style w:type="character" w:customStyle="1" w:styleId="5Char">
    <w:name w:val="标题 5 Char"/>
    <w:basedOn w:val="a2"/>
    <w:link w:val="5"/>
    <w:rsid w:val="00AE02DE"/>
    <w:rPr>
      <w:rFonts w:ascii="Arial" w:hAnsi="Arial" w:cs="Times New Roman"/>
      <w:b/>
      <w:kern w:val="0"/>
      <w:sz w:val="24"/>
      <w:szCs w:val="20"/>
      <w:lang w:val="en-GB" w:eastAsia="en-US"/>
    </w:rPr>
  </w:style>
  <w:style w:type="character" w:customStyle="1" w:styleId="6Char">
    <w:name w:val="标题 6 Char"/>
    <w:aliases w:val="Heading 6 - Appendix Heading 1_swift Char,Appendix Heading 1 Char"/>
    <w:basedOn w:val="a2"/>
    <w:link w:val="6"/>
    <w:rsid w:val="00AE02DE"/>
    <w:rPr>
      <w:rFonts w:ascii="Arial" w:hAnsi="Arial" w:cs="Times New Roman"/>
      <w:b/>
      <w:kern w:val="0"/>
      <w:sz w:val="32"/>
      <w:szCs w:val="20"/>
      <w:lang w:val="en-GB" w:eastAsia="en-US"/>
    </w:rPr>
  </w:style>
  <w:style w:type="character" w:customStyle="1" w:styleId="7Char">
    <w:name w:val="标题 7 Char"/>
    <w:aliases w:val="Heading 7 - Appendix Heading 2_swift Char,Heading 7 - Appendix Heading 2 Char"/>
    <w:basedOn w:val="a2"/>
    <w:link w:val="7"/>
    <w:rsid w:val="00AE02DE"/>
    <w:rPr>
      <w:rFonts w:ascii="Arial" w:hAnsi="Arial" w:cs="Times New Roman"/>
      <w:b/>
      <w:kern w:val="0"/>
      <w:sz w:val="28"/>
      <w:szCs w:val="20"/>
      <w:lang w:val="en-GB" w:eastAsia="en-US"/>
    </w:rPr>
  </w:style>
  <w:style w:type="character" w:customStyle="1" w:styleId="8Char">
    <w:name w:val="标题 8 Char"/>
    <w:aliases w:val="Heading 8 - Appendix Heading 3_swift Char"/>
    <w:basedOn w:val="a2"/>
    <w:link w:val="8"/>
    <w:rsid w:val="00AE02DE"/>
    <w:rPr>
      <w:rFonts w:ascii="Arial" w:hAnsi="Arial" w:cs="Times New Roman"/>
      <w:b/>
      <w:kern w:val="0"/>
      <w:sz w:val="26"/>
      <w:szCs w:val="20"/>
      <w:lang w:val="en-GB" w:eastAsia="en-US"/>
    </w:rPr>
  </w:style>
  <w:style w:type="character" w:customStyle="1" w:styleId="9Char">
    <w:name w:val="标题 9 Char"/>
    <w:aliases w:val="Heading 9 - Appendix Heading 4_swift Char"/>
    <w:basedOn w:val="a2"/>
    <w:link w:val="9"/>
    <w:rsid w:val="00AE02DE"/>
    <w:rPr>
      <w:rFonts w:ascii="Arial" w:hAnsi="Arial" w:cs="Times New Roman"/>
      <w:b/>
      <w:kern w:val="0"/>
      <w:sz w:val="24"/>
      <w:szCs w:val="20"/>
      <w:lang w:val="en-GB" w:eastAsia="en-US"/>
    </w:rPr>
  </w:style>
  <w:style w:type="paragraph" w:styleId="a5">
    <w:name w:val="Document Map"/>
    <w:basedOn w:val="a1"/>
    <w:link w:val="Char"/>
    <w:semiHidden/>
    <w:rsid w:val="00AE02DE"/>
    <w:pPr>
      <w:shd w:val="clear" w:color="auto" w:fill="000080"/>
    </w:pPr>
    <w:rPr>
      <w:rFonts w:ascii="Geneva" w:hAnsi="Geneva"/>
    </w:rPr>
  </w:style>
  <w:style w:type="character" w:customStyle="1" w:styleId="Char">
    <w:name w:val="文档结构图 Char"/>
    <w:basedOn w:val="a2"/>
    <w:link w:val="a5"/>
    <w:semiHidden/>
    <w:rsid w:val="00AE02DE"/>
    <w:rPr>
      <w:rFonts w:ascii="Geneva" w:hAnsi="Geneva" w:cs="Times New Roman"/>
      <w:kern w:val="0"/>
      <w:sz w:val="24"/>
      <w:szCs w:val="20"/>
      <w:shd w:val="clear" w:color="auto" w:fill="000080"/>
      <w:lang w:val="en-GB" w:eastAsia="en-US"/>
    </w:rPr>
  </w:style>
  <w:style w:type="paragraph" w:styleId="a6">
    <w:name w:val="header"/>
    <w:basedOn w:val="a1"/>
    <w:link w:val="Char0"/>
    <w:rsid w:val="00AE02DE"/>
    <w:pPr>
      <w:tabs>
        <w:tab w:val="right" w:pos="8712"/>
      </w:tabs>
      <w:spacing w:before="0"/>
    </w:pPr>
    <w:rPr>
      <w:sz w:val="22"/>
    </w:rPr>
  </w:style>
  <w:style w:type="character" w:customStyle="1" w:styleId="Char0">
    <w:name w:val="页眉 Char"/>
    <w:basedOn w:val="a2"/>
    <w:link w:val="a6"/>
    <w:rsid w:val="00AE02DE"/>
    <w:rPr>
      <w:rFonts w:ascii="Times New Roman" w:hAnsi="Times New Roman" w:cs="Times New Roman"/>
      <w:kern w:val="0"/>
      <w:sz w:val="22"/>
      <w:szCs w:val="20"/>
      <w:lang w:val="en-GB" w:eastAsia="en-US"/>
    </w:rPr>
  </w:style>
  <w:style w:type="paragraph" w:styleId="a7">
    <w:name w:val="footnote text"/>
    <w:basedOn w:val="a1"/>
    <w:link w:val="Char1"/>
    <w:semiHidden/>
    <w:rsid w:val="00AE02DE"/>
    <w:rPr>
      <w:sz w:val="20"/>
    </w:rPr>
  </w:style>
  <w:style w:type="character" w:customStyle="1" w:styleId="Char1">
    <w:name w:val="脚注文本 Char"/>
    <w:basedOn w:val="a2"/>
    <w:link w:val="a7"/>
    <w:semiHidden/>
    <w:rsid w:val="00AE02DE"/>
    <w:rPr>
      <w:rFonts w:ascii="Times New Roman" w:hAnsi="Times New Roman" w:cs="Times New Roman"/>
      <w:kern w:val="0"/>
      <w:sz w:val="20"/>
      <w:szCs w:val="20"/>
      <w:lang w:val="en-GB" w:eastAsia="en-US"/>
    </w:rPr>
  </w:style>
  <w:style w:type="paragraph" w:styleId="a8">
    <w:name w:val="footer"/>
    <w:basedOn w:val="a6"/>
    <w:link w:val="Char2"/>
    <w:rsid w:val="00AE02DE"/>
    <w:pPr>
      <w:tabs>
        <w:tab w:val="center" w:pos="4200"/>
      </w:tabs>
    </w:pPr>
    <w:rPr>
      <w:rFonts w:eastAsia="Times New Roman"/>
      <w:sz w:val="20"/>
    </w:rPr>
  </w:style>
  <w:style w:type="character" w:customStyle="1" w:styleId="Char2">
    <w:name w:val="页脚 Char"/>
    <w:basedOn w:val="a2"/>
    <w:link w:val="a8"/>
    <w:rsid w:val="00AE02DE"/>
    <w:rPr>
      <w:rFonts w:ascii="Times New Roman" w:eastAsia="Times New Roman" w:hAnsi="Times New Roman" w:cs="Times New Roman"/>
      <w:kern w:val="0"/>
      <w:sz w:val="20"/>
      <w:szCs w:val="20"/>
      <w:lang w:val="en-GB" w:eastAsia="en-US"/>
    </w:rPr>
  </w:style>
  <w:style w:type="character" w:styleId="a9">
    <w:name w:val="page number"/>
    <w:basedOn w:val="a2"/>
    <w:rsid w:val="00AE02DE"/>
  </w:style>
  <w:style w:type="paragraph" w:customStyle="1" w:styleId="Documenttitle">
    <w:name w:val="Document title"/>
    <w:next w:val="a1"/>
    <w:rsid w:val="00AE02DE"/>
    <w:pPr>
      <w:spacing w:after="200"/>
    </w:pPr>
    <w:rPr>
      <w:rFonts w:ascii="Arial" w:eastAsia="Times New Roman" w:hAnsi="Arial" w:cs="Times New Roman"/>
      <w:b/>
      <w:kern w:val="0"/>
      <w:sz w:val="60"/>
      <w:szCs w:val="20"/>
      <w:lang w:eastAsia="en-US"/>
    </w:rPr>
  </w:style>
  <w:style w:type="paragraph" w:styleId="a0">
    <w:name w:val="List Bullet"/>
    <w:basedOn w:val="a1"/>
    <w:rsid w:val="00AE02DE"/>
    <w:pPr>
      <w:numPr>
        <w:numId w:val="3"/>
      </w:numPr>
      <w:spacing w:before="60" w:after="20"/>
    </w:pPr>
  </w:style>
  <w:style w:type="paragraph" w:styleId="10">
    <w:name w:val="toc 1"/>
    <w:basedOn w:val="a1"/>
    <w:next w:val="a1"/>
    <w:uiPriority w:val="39"/>
    <w:qFormat/>
    <w:rsid w:val="00AE02DE"/>
    <w:pPr>
      <w:tabs>
        <w:tab w:val="left" w:pos="709"/>
        <w:tab w:val="right" w:leader="dot" w:pos="8487"/>
      </w:tabs>
      <w:spacing w:before="240" w:after="80"/>
      <w:ind w:left="709" w:hanging="709"/>
    </w:pPr>
    <w:rPr>
      <w:rFonts w:ascii="Arial" w:hAnsi="Arial"/>
      <w:b/>
      <w:noProof/>
    </w:rPr>
  </w:style>
  <w:style w:type="paragraph" w:customStyle="1" w:styleId="Tableheader">
    <w:name w:val="Table header"/>
    <w:basedOn w:val="a1"/>
    <w:link w:val="TableheaderChar"/>
    <w:rsid w:val="00AE02DE"/>
    <w:pPr>
      <w:spacing w:before="60" w:after="60"/>
    </w:pPr>
    <w:rPr>
      <w:rFonts w:ascii="Arial" w:hAnsi="Arial"/>
      <w:b/>
      <w:color w:val="000000"/>
      <w:sz w:val="20"/>
    </w:rPr>
  </w:style>
  <w:style w:type="paragraph" w:customStyle="1" w:styleId="Tabletext">
    <w:name w:val="Table text"/>
    <w:basedOn w:val="Tableheader"/>
    <w:qFormat/>
    <w:rsid w:val="00AE02DE"/>
    <w:rPr>
      <w:rFonts w:ascii="Times New Roman" w:hAnsi="Times New Roman"/>
      <w:b w:val="0"/>
    </w:rPr>
  </w:style>
  <w:style w:type="paragraph" w:styleId="2">
    <w:name w:val="List Bullet 2"/>
    <w:basedOn w:val="a1"/>
    <w:rsid w:val="00AE02DE"/>
    <w:pPr>
      <w:numPr>
        <w:numId w:val="4"/>
      </w:numPr>
      <w:tabs>
        <w:tab w:val="clear" w:pos="360"/>
        <w:tab w:val="num" w:pos="709"/>
      </w:tabs>
      <w:spacing w:before="60" w:after="20"/>
      <w:ind w:left="706"/>
    </w:pPr>
  </w:style>
  <w:style w:type="paragraph" w:styleId="30">
    <w:name w:val="toc 3"/>
    <w:next w:val="40"/>
    <w:uiPriority w:val="39"/>
    <w:qFormat/>
    <w:rsid w:val="00AE02DE"/>
    <w:pPr>
      <w:tabs>
        <w:tab w:val="right" w:leader="dot" w:pos="8488"/>
      </w:tabs>
      <w:spacing w:before="80" w:line="300" w:lineRule="exact"/>
      <w:ind w:left="2269" w:hanging="851"/>
    </w:pPr>
    <w:rPr>
      <w:rFonts w:ascii="Times New Roman" w:eastAsia="Times New Roman" w:hAnsi="Times New Roman" w:cs="Times New Roman"/>
      <w:noProof/>
      <w:kern w:val="0"/>
      <w:sz w:val="24"/>
      <w:szCs w:val="20"/>
      <w:lang w:eastAsia="en-US"/>
    </w:rPr>
  </w:style>
  <w:style w:type="paragraph" w:styleId="21">
    <w:name w:val="toc 2"/>
    <w:basedOn w:val="10"/>
    <w:next w:val="30"/>
    <w:uiPriority w:val="39"/>
    <w:qFormat/>
    <w:rsid w:val="00AE02DE"/>
    <w:pPr>
      <w:tabs>
        <w:tab w:val="clear" w:pos="709"/>
      </w:tabs>
      <w:spacing w:before="60" w:after="0"/>
      <w:ind w:left="1418"/>
    </w:pPr>
    <w:rPr>
      <w:rFonts w:ascii="Times New Roman" w:hAnsi="Times New Roman"/>
      <w:b w:val="0"/>
    </w:rPr>
  </w:style>
  <w:style w:type="paragraph" w:styleId="40">
    <w:name w:val="toc 4"/>
    <w:next w:val="50"/>
    <w:uiPriority w:val="39"/>
    <w:rsid w:val="00AE02DE"/>
    <w:pPr>
      <w:tabs>
        <w:tab w:val="right" w:leader="dot" w:pos="8488"/>
      </w:tabs>
      <w:spacing w:before="80"/>
      <w:ind w:left="2524" w:hanging="902"/>
    </w:pPr>
    <w:rPr>
      <w:rFonts w:ascii="Times New Roman" w:hAnsi="Times New Roman" w:cs="Times New Roman"/>
      <w:noProof/>
      <w:kern w:val="0"/>
      <w:sz w:val="24"/>
      <w:szCs w:val="20"/>
      <w:lang w:eastAsia="en-US"/>
    </w:rPr>
  </w:style>
  <w:style w:type="paragraph" w:styleId="50">
    <w:name w:val="toc 5"/>
    <w:next w:val="a1"/>
    <w:uiPriority w:val="39"/>
    <w:rsid w:val="00AE02DE"/>
    <w:pPr>
      <w:tabs>
        <w:tab w:val="right" w:leader="dot" w:pos="8488"/>
      </w:tabs>
      <w:spacing w:before="80"/>
      <w:ind w:left="3150" w:hanging="1170"/>
    </w:pPr>
    <w:rPr>
      <w:rFonts w:ascii="Times New Roman" w:hAnsi="Times New Roman" w:cs="Times New Roman"/>
      <w:noProof/>
      <w:kern w:val="0"/>
      <w:sz w:val="24"/>
      <w:szCs w:val="20"/>
      <w:lang w:eastAsia="en-US"/>
    </w:rPr>
  </w:style>
  <w:style w:type="paragraph" w:styleId="60">
    <w:name w:val="toc 6"/>
    <w:basedOn w:val="50"/>
    <w:next w:val="a1"/>
    <w:uiPriority w:val="39"/>
    <w:rsid w:val="00AE02DE"/>
    <w:pPr>
      <w:spacing w:before="240" w:after="80"/>
      <w:ind w:left="720" w:hanging="720"/>
    </w:pPr>
    <w:rPr>
      <w:rFonts w:ascii="Arial" w:hAnsi="Arial"/>
      <w:b/>
    </w:rPr>
  </w:style>
  <w:style w:type="paragraph" w:styleId="70">
    <w:name w:val="toc 7"/>
    <w:basedOn w:val="21"/>
    <w:next w:val="a1"/>
    <w:uiPriority w:val="39"/>
    <w:rsid w:val="00AE02DE"/>
    <w:pPr>
      <w:ind w:left="1440"/>
    </w:pPr>
    <w:rPr>
      <w:rFonts w:ascii="Arial" w:hAnsi="Arial"/>
    </w:rPr>
  </w:style>
  <w:style w:type="paragraph" w:styleId="80">
    <w:name w:val="toc 8"/>
    <w:basedOn w:val="70"/>
    <w:next w:val="a1"/>
    <w:uiPriority w:val="39"/>
    <w:rsid w:val="00AE02DE"/>
    <w:pPr>
      <w:ind w:left="2610" w:hanging="990"/>
    </w:pPr>
  </w:style>
  <w:style w:type="paragraph" w:styleId="90">
    <w:name w:val="toc 9"/>
    <w:basedOn w:val="80"/>
    <w:next w:val="a1"/>
    <w:uiPriority w:val="39"/>
    <w:rsid w:val="00AE02DE"/>
    <w:pPr>
      <w:ind w:left="2970"/>
    </w:pPr>
  </w:style>
  <w:style w:type="paragraph" w:styleId="a">
    <w:name w:val="List Number"/>
    <w:basedOn w:val="a1"/>
    <w:rsid w:val="00AE02DE"/>
    <w:pPr>
      <w:numPr>
        <w:numId w:val="2"/>
      </w:numPr>
      <w:spacing w:before="60" w:after="20"/>
    </w:pPr>
  </w:style>
  <w:style w:type="paragraph" w:customStyle="1" w:styleId="Sub-title">
    <w:name w:val="Sub-title"/>
    <w:basedOn w:val="Documenttitle"/>
    <w:next w:val="a1"/>
    <w:rsid w:val="00AE02DE"/>
    <w:rPr>
      <w:sz w:val="28"/>
    </w:rPr>
  </w:style>
  <w:style w:type="character" w:styleId="aa">
    <w:name w:val="footnote reference"/>
    <w:basedOn w:val="a2"/>
    <w:semiHidden/>
    <w:rsid w:val="00AE02DE"/>
    <w:rPr>
      <w:vertAlign w:val="superscript"/>
    </w:rPr>
  </w:style>
  <w:style w:type="character" w:styleId="ab">
    <w:name w:val="Hyperlink"/>
    <w:basedOn w:val="a2"/>
    <w:uiPriority w:val="99"/>
    <w:rsid w:val="00AE02DE"/>
    <w:rPr>
      <w:color w:val="0000FF"/>
      <w:u w:val="single"/>
    </w:rPr>
  </w:style>
  <w:style w:type="character" w:styleId="ac">
    <w:name w:val="FollowedHyperlink"/>
    <w:basedOn w:val="a2"/>
    <w:rsid w:val="00AE02DE"/>
    <w:rPr>
      <w:color w:val="800080"/>
      <w:u w:val="single"/>
    </w:rPr>
  </w:style>
  <w:style w:type="table" w:styleId="ad">
    <w:name w:val="Table Grid"/>
    <w:basedOn w:val="a3"/>
    <w:rsid w:val="00AE02DE"/>
    <w:rPr>
      <w:rFonts w:ascii="Times New Roman" w:eastAsia="Times New Roman" w:hAnsi="Times New Roman" w:cs="Times New Roman"/>
      <w:kern w:val="0"/>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1"/>
    <w:link w:val="Char3"/>
    <w:semiHidden/>
    <w:rsid w:val="00AE02DE"/>
    <w:rPr>
      <w:rFonts w:ascii="Tahoma" w:hAnsi="Tahoma" w:cs="Tahoma"/>
      <w:sz w:val="16"/>
      <w:szCs w:val="16"/>
    </w:rPr>
  </w:style>
  <w:style w:type="character" w:customStyle="1" w:styleId="Char3">
    <w:name w:val="批注框文本 Char"/>
    <w:basedOn w:val="a2"/>
    <w:link w:val="ae"/>
    <w:semiHidden/>
    <w:rsid w:val="00AE02DE"/>
    <w:rPr>
      <w:rFonts w:ascii="Tahoma" w:hAnsi="Tahoma" w:cs="Tahoma"/>
      <w:kern w:val="0"/>
      <w:sz w:val="16"/>
      <w:szCs w:val="16"/>
      <w:lang w:val="en-GB" w:eastAsia="en-US"/>
    </w:rPr>
  </w:style>
  <w:style w:type="character" w:customStyle="1" w:styleId="TableheaderChar">
    <w:name w:val="Table header Char"/>
    <w:basedOn w:val="a2"/>
    <w:link w:val="Tableheader"/>
    <w:locked/>
    <w:rsid w:val="00AE02DE"/>
    <w:rPr>
      <w:rFonts w:ascii="Arial" w:hAnsi="Arial" w:cs="Times New Roman"/>
      <w:b/>
      <w:color w:val="000000"/>
      <w:kern w:val="0"/>
      <w:sz w:val="20"/>
      <w:szCs w:val="20"/>
      <w:lang w:val="en-GB" w:eastAsia="en-US"/>
    </w:rPr>
  </w:style>
  <w:style w:type="paragraph" w:styleId="af">
    <w:name w:val="Normal (Web)"/>
    <w:basedOn w:val="a1"/>
    <w:uiPriority w:val="99"/>
    <w:unhideWhenUsed/>
    <w:rsid w:val="00AE02DE"/>
    <w:pPr>
      <w:spacing w:before="100" w:beforeAutospacing="1" w:after="100" w:afterAutospacing="1"/>
    </w:pPr>
    <w:rPr>
      <w:szCs w:val="24"/>
      <w:lang w:eastAsia="en-GB"/>
    </w:rPr>
  </w:style>
  <w:style w:type="paragraph" w:styleId="af0">
    <w:name w:val="List Paragraph"/>
    <w:basedOn w:val="a1"/>
    <w:link w:val="Char4"/>
    <w:uiPriority w:val="34"/>
    <w:qFormat/>
    <w:rsid w:val="00AE02DE"/>
    <w:pPr>
      <w:ind w:left="720"/>
      <w:contextualSpacing/>
    </w:pPr>
    <w:rPr>
      <w:rFonts w:eastAsiaTheme="minorHAnsi"/>
      <w:szCs w:val="24"/>
    </w:rPr>
  </w:style>
  <w:style w:type="paragraph" w:customStyle="1" w:styleId="A-SBodytext">
    <w:name w:val="A-S Body text"/>
    <w:link w:val="A-SBodytextChar"/>
    <w:qFormat/>
    <w:rsid w:val="00AE02DE"/>
    <w:pPr>
      <w:autoSpaceDE w:val="0"/>
      <w:autoSpaceDN w:val="0"/>
      <w:adjustRightInd w:val="0"/>
      <w:spacing w:before="80" w:line="264" w:lineRule="auto"/>
    </w:pPr>
    <w:rPr>
      <w:rFonts w:cstheme="minorHAnsi"/>
      <w:color w:val="000000" w:themeColor="text1"/>
      <w:kern w:val="0"/>
      <w:sz w:val="22"/>
      <w:szCs w:val="20"/>
      <w:lang w:eastAsia="en-US" w:bidi="he-IL"/>
    </w:rPr>
  </w:style>
  <w:style w:type="character" w:customStyle="1" w:styleId="A-SBodytextChar">
    <w:name w:val="A-S Body text Char"/>
    <w:basedOn w:val="a2"/>
    <w:link w:val="A-SBodytext"/>
    <w:rsid w:val="00AE02DE"/>
    <w:rPr>
      <w:rFonts w:cstheme="minorHAnsi"/>
      <w:color w:val="000000" w:themeColor="text1"/>
      <w:kern w:val="0"/>
      <w:sz w:val="22"/>
      <w:szCs w:val="20"/>
      <w:lang w:eastAsia="en-US" w:bidi="he-IL"/>
    </w:rPr>
  </w:style>
  <w:style w:type="table" w:customStyle="1" w:styleId="TableICICI">
    <w:name w:val="Table_ICICI"/>
    <w:basedOn w:val="a3"/>
    <w:uiPriority w:val="99"/>
    <w:rsid w:val="00AE02DE"/>
    <w:rPr>
      <w:rFonts w:ascii="Arial" w:hAnsi="Arial" w:cs="Times New Roman"/>
      <w:kern w:val="0"/>
      <w:sz w:val="20"/>
      <w:szCs w:val="20"/>
      <w:lang w:eastAsia="en-US"/>
    </w:rPr>
    <w:tblPr>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CellMar>
        <w:top w:w="57" w:type="dxa"/>
        <w:left w:w="57" w:type="dxa"/>
        <w:bottom w:w="57" w:type="dxa"/>
        <w:right w:w="57" w:type="dxa"/>
      </w:tblCellMar>
    </w:tblPr>
    <w:tcPr>
      <w:shd w:val="clear" w:color="auto" w:fill="auto"/>
    </w:tcPr>
    <w:tblStylePr w:type="firstRow">
      <w:pPr>
        <w:wordWrap/>
        <w:spacing w:beforeLines="0" w:before="0" w:beforeAutospacing="0" w:afterLines="0" w:after="0" w:afterAutospacing="0" w:line="240" w:lineRule="auto"/>
        <w:jc w:val="left"/>
      </w:pPr>
      <w:rPr>
        <w:rFonts w:ascii="Arial" w:hAnsi="Arial"/>
        <w:b/>
        <w:color w:val="000000" w:themeColor="text1"/>
        <w:sz w:val="20"/>
      </w:rPr>
      <w:tblPr/>
      <w:tcPr>
        <w:shd w:val="clear" w:color="auto" w:fill="D9D9D9" w:themeFill="background1" w:themeFillShade="D9"/>
        <w:vAlign w:val="center"/>
      </w:tcPr>
    </w:tblStylePr>
  </w:style>
  <w:style w:type="table" w:customStyle="1" w:styleId="TableICICI1">
    <w:name w:val="Table_ICICI1"/>
    <w:basedOn w:val="a3"/>
    <w:uiPriority w:val="99"/>
    <w:rsid w:val="00AE02DE"/>
    <w:rPr>
      <w:rFonts w:ascii="Arial" w:hAnsi="Arial" w:cs="Times New Roman"/>
      <w:kern w:val="0"/>
      <w:sz w:val="20"/>
      <w:szCs w:val="20"/>
      <w:lang w:eastAsia="en-US"/>
    </w:rPr>
    <w:tblPr>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CellMar>
        <w:top w:w="57" w:type="dxa"/>
        <w:left w:w="57" w:type="dxa"/>
        <w:bottom w:w="57" w:type="dxa"/>
        <w:right w:w="57" w:type="dxa"/>
      </w:tblCellMar>
    </w:tblPr>
    <w:tcPr>
      <w:shd w:val="clear" w:color="auto" w:fill="auto"/>
    </w:tcPr>
    <w:tblStylePr w:type="firstRow">
      <w:pPr>
        <w:wordWrap/>
        <w:spacing w:beforeLines="0" w:before="0" w:beforeAutospacing="0" w:afterLines="0" w:after="0" w:afterAutospacing="0" w:line="240" w:lineRule="auto"/>
        <w:jc w:val="left"/>
      </w:pPr>
      <w:rPr>
        <w:rFonts w:ascii="Arial" w:hAnsi="Arial"/>
        <w:b/>
        <w:color w:val="000000" w:themeColor="text1"/>
        <w:sz w:val="20"/>
      </w:rPr>
      <w:tblPr/>
      <w:tcPr>
        <w:shd w:val="clear" w:color="auto" w:fill="D9D9D9" w:themeFill="background1" w:themeFillShade="D9"/>
        <w:vAlign w:val="center"/>
      </w:tcPr>
    </w:tblStylePr>
  </w:style>
  <w:style w:type="character" w:styleId="af1">
    <w:name w:val="annotation reference"/>
    <w:basedOn w:val="a2"/>
    <w:rsid w:val="00AE02DE"/>
    <w:rPr>
      <w:sz w:val="16"/>
      <w:szCs w:val="16"/>
    </w:rPr>
  </w:style>
  <w:style w:type="paragraph" w:styleId="af2">
    <w:name w:val="annotation text"/>
    <w:basedOn w:val="a1"/>
    <w:link w:val="Char5"/>
    <w:rsid w:val="00AE02DE"/>
    <w:rPr>
      <w:sz w:val="20"/>
    </w:rPr>
  </w:style>
  <w:style w:type="character" w:customStyle="1" w:styleId="Char5">
    <w:name w:val="批注文字 Char"/>
    <w:basedOn w:val="a2"/>
    <w:link w:val="af2"/>
    <w:rsid w:val="00AE02DE"/>
    <w:rPr>
      <w:rFonts w:ascii="Times New Roman" w:hAnsi="Times New Roman" w:cs="Times New Roman"/>
      <w:kern w:val="0"/>
      <w:sz w:val="20"/>
      <w:szCs w:val="20"/>
      <w:lang w:val="en-GB" w:eastAsia="en-US"/>
    </w:rPr>
  </w:style>
  <w:style w:type="paragraph" w:styleId="af3">
    <w:name w:val="annotation subject"/>
    <w:basedOn w:val="af2"/>
    <w:next w:val="af2"/>
    <w:link w:val="Char6"/>
    <w:rsid w:val="00AE02DE"/>
    <w:rPr>
      <w:b/>
      <w:bCs/>
    </w:rPr>
  </w:style>
  <w:style w:type="character" w:customStyle="1" w:styleId="Char6">
    <w:name w:val="批注主题 Char"/>
    <w:basedOn w:val="Char5"/>
    <w:link w:val="af3"/>
    <w:rsid w:val="00AE02DE"/>
    <w:rPr>
      <w:rFonts w:ascii="Times New Roman" w:hAnsi="Times New Roman" w:cs="Times New Roman"/>
      <w:b/>
      <w:bCs/>
      <w:kern w:val="0"/>
      <w:sz w:val="20"/>
      <w:szCs w:val="20"/>
      <w:lang w:val="en-GB" w:eastAsia="en-US"/>
    </w:rPr>
  </w:style>
  <w:style w:type="paragraph" w:styleId="af4">
    <w:name w:val="Revision"/>
    <w:hidden/>
    <w:uiPriority w:val="99"/>
    <w:semiHidden/>
    <w:rsid w:val="00AE02DE"/>
    <w:rPr>
      <w:rFonts w:ascii="Times New Roman" w:hAnsi="Times New Roman" w:cs="Times New Roman"/>
      <w:kern w:val="0"/>
      <w:sz w:val="24"/>
      <w:szCs w:val="20"/>
      <w:lang w:val="en-GB" w:eastAsia="en-US"/>
    </w:rPr>
  </w:style>
  <w:style w:type="character" w:styleId="af5">
    <w:name w:val="Emphasis"/>
    <w:basedOn w:val="a2"/>
    <w:qFormat/>
    <w:rsid w:val="00AE02DE"/>
    <w:rPr>
      <w:i/>
      <w:iCs/>
    </w:rPr>
  </w:style>
  <w:style w:type="paragraph" w:styleId="af6">
    <w:name w:val="Body Text"/>
    <w:basedOn w:val="a1"/>
    <w:link w:val="Char7"/>
    <w:rsid w:val="00AE02DE"/>
    <w:pPr>
      <w:spacing w:before="0" w:after="120"/>
    </w:pPr>
    <w:rPr>
      <w:rFonts w:ascii="Arial" w:hAnsi="Arial"/>
      <w:sz w:val="20"/>
    </w:rPr>
  </w:style>
  <w:style w:type="character" w:customStyle="1" w:styleId="Char7">
    <w:name w:val="正文文本 Char"/>
    <w:basedOn w:val="a2"/>
    <w:link w:val="af6"/>
    <w:rsid w:val="00AE02DE"/>
    <w:rPr>
      <w:rFonts w:ascii="Arial" w:hAnsi="Arial" w:cs="Times New Roman"/>
      <w:kern w:val="0"/>
      <w:sz w:val="20"/>
      <w:szCs w:val="20"/>
      <w:lang w:val="en-GB" w:eastAsia="en-US"/>
    </w:rPr>
  </w:style>
  <w:style w:type="paragraph" w:styleId="af7">
    <w:name w:val="Title"/>
    <w:basedOn w:val="a1"/>
    <w:next w:val="a1"/>
    <w:link w:val="Char8"/>
    <w:qFormat/>
    <w:rsid w:val="00AE02DE"/>
    <w:pPr>
      <w:pBdr>
        <w:bottom w:val="single" w:sz="8" w:space="4" w:color="4F81BD"/>
      </w:pBdr>
      <w:spacing w:before="0" w:after="300"/>
      <w:contextualSpacing/>
    </w:pPr>
    <w:rPr>
      <w:rFonts w:ascii="Arial" w:eastAsia="Times New Roman" w:hAnsi="Arial"/>
      <w:spacing w:val="5"/>
      <w:kern w:val="28"/>
      <w:sz w:val="52"/>
      <w:szCs w:val="52"/>
    </w:rPr>
  </w:style>
  <w:style w:type="character" w:customStyle="1" w:styleId="Char8">
    <w:name w:val="标题 Char"/>
    <w:basedOn w:val="a2"/>
    <w:link w:val="af7"/>
    <w:rsid w:val="00AE02DE"/>
    <w:rPr>
      <w:rFonts w:ascii="Arial" w:eastAsia="Times New Roman" w:hAnsi="Arial" w:cs="Times New Roman"/>
      <w:spacing w:val="5"/>
      <w:kern w:val="28"/>
      <w:sz w:val="52"/>
      <w:szCs w:val="52"/>
      <w:lang w:val="en-GB" w:eastAsia="en-US"/>
    </w:rPr>
  </w:style>
  <w:style w:type="paragraph" w:customStyle="1" w:styleId="GuidanceText">
    <w:name w:val="Guidance Text"/>
    <w:basedOn w:val="a1"/>
    <w:qFormat/>
    <w:rsid w:val="00AE02DE"/>
    <w:pPr>
      <w:suppressAutoHyphens/>
      <w:spacing w:before="80" w:after="80"/>
    </w:pPr>
    <w:rPr>
      <w:rFonts w:ascii="Arial" w:hAnsi="Arial"/>
      <w:color w:val="0070C0"/>
      <w:sz w:val="20"/>
    </w:rPr>
  </w:style>
  <w:style w:type="character" w:styleId="af8">
    <w:name w:val="Placeholder Text"/>
    <w:basedOn w:val="a2"/>
    <w:uiPriority w:val="99"/>
    <w:semiHidden/>
    <w:rsid w:val="00AE02DE"/>
    <w:rPr>
      <w:color w:val="808080"/>
    </w:rPr>
  </w:style>
  <w:style w:type="character" w:customStyle="1" w:styleId="Char4">
    <w:name w:val="列出段落 Char"/>
    <w:basedOn w:val="a2"/>
    <w:link w:val="af0"/>
    <w:uiPriority w:val="34"/>
    <w:rsid w:val="00AE02DE"/>
    <w:rPr>
      <w:rFonts w:ascii="Times New Roman" w:eastAsiaTheme="minorHAnsi" w:hAnsi="Times New Roman" w:cs="Times New Roman"/>
      <w:kern w:val="0"/>
      <w:sz w:val="24"/>
      <w:szCs w:val="24"/>
      <w:lang w:val="en-GB" w:eastAsia="en-US"/>
    </w:rPr>
  </w:style>
  <w:style w:type="character" w:styleId="af9">
    <w:name w:val="Book Title"/>
    <w:basedOn w:val="a2"/>
    <w:uiPriority w:val="33"/>
    <w:qFormat/>
    <w:rsid w:val="00AE02DE"/>
    <w:rPr>
      <w:rFonts w:ascii="Arial" w:hAnsi="Arial"/>
      <w:b/>
      <w:bCs/>
      <w:smallCaps/>
      <w:spacing w:val="5"/>
    </w:rPr>
  </w:style>
  <w:style w:type="paragraph" w:customStyle="1" w:styleId="BodyText1">
    <w:name w:val="Body Text1"/>
    <w:link w:val="BodytextCharChar"/>
    <w:uiPriority w:val="99"/>
    <w:qFormat/>
    <w:rsid w:val="00AE02DE"/>
    <w:pPr>
      <w:spacing w:after="120"/>
    </w:pPr>
    <w:rPr>
      <w:rFonts w:ascii="Arial" w:hAnsi="Arial" w:cs="Times New Roman"/>
      <w:kern w:val="0"/>
      <w:sz w:val="20"/>
      <w:szCs w:val="20"/>
      <w:lang w:val="en-GB" w:eastAsia="en-US"/>
    </w:rPr>
  </w:style>
  <w:style w:type="character" w:customStyle="1" w:styleId="BodytextCharChar">
    <w:name w:val="Body text Char Char"/>
    <w:link w:val="BodyText1"/>
    <w:rsid w:val="00AE02DE"/>
    <w:rPr>
      <w:rFonts w:ascii="Arial" w:hAnsi="Arial" w:cs="Times New Roman"/>
      <w:kern w:val="0"/>
      <w:sz w:val="20"/>
      <w:szCs w:val="20"/>
      <w:lang w:val="en-GB" w:eastAsia="en-US"/>
    </w:rPr>
  </w:style>
  <w:style w:type="paragraph" w:styleId="TOC">
    <w:name w:val="TOC Heading"/>
    <w:basedOn w:val="1"/>
    <w:next w:val="a1"/>
    <w:uiPriority w:val="39"/>
    <w:semiHidden/>
    <w:unhideWhenUsed/>
    <w:qFormat/>
    <w:rsid w:val="00AE02DE"/>
    <w:pPr>
      <w:keepLines/>
      <w:numPr>
        <w:numId w:val="0"/>
      </w:numPr>
      <w:spacing w:before="480" w:after="0" w:line="276" w:lineRule="auto"/>
      <w:outlineLvl w:val="9"/>
    </w:pPr>
    <w:rPr>
      <w:rFonts w:asciiTheme="majorHAnsi" w:eastAsiaTheme="majorEastAsia" w:hAnsiTheme="majorHAnsi" w:cstheme="majorBidi"/>
      <w:bCs/>
      <w:color w:val="2E74B5" w:themeColor="accent1" w:themeShade="BF"/>
      <w:sz w:val="28"/>
      <w:szCs w:val="28"/>
      <w:lang w:val="en-US" w:eastAsia="ja-JP"/>
    </w:rPr>
  </w:style>
  <w:style w:type="paragraph" w:customStyle="1" w:styleId="Bulletedliststyleheading">
    <w:name w:val="Bulleted list style heading"/>
    <w:next w:val="BodyText1"/>
    <w:rsid w:val="00011D8F"/>
    <w:pPr>
      <w:spacing w:after="120"/>
    </w:pPr>
    <w:rPr>
      <w:rFonts w:ascii="Arial" w:eastAsia="PMingLiU" w:hAnsi="Arial" w:cs="Times New Roman"/>
      <w:b/>
      <w:kern w:val="0"/>
      <w:sz w:val="24"/>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0492B-2643-40CC-B0B8-C8060863A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8</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Fergie Pound</dc:creator>
  <cp:keywords>PUBLIC</cp:keywords>
  <dc:description>PUBLIC</dc:description>
  <cp:lastModifiedBy>Fergie Pound</cp:lastModifiedBy>
  <cp:revision>18</cp:revision>
  <dcterms:created xsi:type="dcterms:W3CDTF">2017-11-18T13:28:00Z</dcterms:created>
  <dcterms:modified xsi:type="dcterms:W3CDTF">2017-11-20T17:25:00Z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PUBLIC</vt:lpwstr>
  </property>
  <property fmtid="{D5CDD505-2E9C-101B-9397-08002B2CF9AE}" pid="3" name="Source">
    <vt:lpwstr>Internal</vt:lpwstr>
  </property>
  <property fmtid="{D5CDD505-2E9C-101B-9397-08002B2CF9AE}" pid="4" name="Footers">
    <vt:lpwstr>Footers</vt:lpwstr>
  </property>
  <property fmtid="{D5CDD505-2E9C-101B-9397-08002B2CF9AE}" pid="5" name="DocClassification">
    <vt:lpwstr>CLAPUBLIC</vt:lpwstr>
  </property>
</Properties>
</file>